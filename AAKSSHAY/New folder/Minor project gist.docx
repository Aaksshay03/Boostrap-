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D8FC007" w:rsidP="0E112E7D" w:rsidRDefault="4D8FC007" w14:paraId="03B37FC3" w14:textId="2E68B431">
      <w:pPr>
        <w:pStyle w:val="Normal"/>
        <w:rPr>
          <w:rFonts w:ascii="Times New Roman" w:hAnsi="Times New Roman" w:eastAsia="Times New Roman" w:cs="Times New Roman"/>
          <w:b w:val="1"/>
          <w:bCs w:val="1"/>
          <w:i w:val="1"/>
          <w:iCs w:val="1"/>
          <w:noProof w:val="0"/>
          <w:sz w:val="40"/>
          <w:szCs w:val="40"/>
          <w:u w:val="single"/>
          <w:lang w:val="en-US"/>
        </w:rPr>
      </w:pPr>
      <w:r w:rsidRPr="0E112E7D" w:rsidR="0E112E7D">
        <w:rPr>
          <w:rFonts w:ascii="Times New Roman" w:hAnsi="Times New Roman" w:eastAsia="Times New Roman" w:cs="Times New Roman"/>
          <w:b w:val="1"/>
          <w:bCs w:val="1"/>
          <w:i w:val="1"/>
          <w:iCs w:val="1"/>
          <w:noProof w:val="0"/>
          <w:sz w:val="40"/>
          <w:szCs w:val="40"/>
          <w:lang w:val="en-US"/>
        </w:rPr>
        <w:t xml:space="preserve"> </w:t>
      </w:r>
      <w:r w:rsidRPr="0E112E7D" w:rsidR="0E112E7D">
        <w:rPr>
          <w:rFonts w:ascii="Times New Roman" w:hAnsi="Times New Roman" w:eastAsia="Times New Roman" w:cs="Times New Roman"/>
          <w:b w:val="1"/>
          <w:bCs w:val="1"/>
          <w:i w:val="1"/>
          <w:iCs w:val="1"/>
          <w:noProof w:val="0"/>
          <w:sz w:val="40"/>
          <w:szCs w:val="40"/>
          <w:u w:val="single"/>
          <w:lang w:val="en-US"/>
        </w:rPr>
        <w:t>SECURE LOGIN AUTHENTICATION SYSTEM</w:t>
      </w:r>
    </w:p>
    <w:p w:rsidR="4D8FC007" w:rsidP="0E112E7D" w:rsidRDefault="4D8FC007" w14:paraId="6A25AEB8" w14:textId="0514F163">
      <w:pPr>
        <w:pStyle w:val="Normal"/>
        <w:ind w:left="0" w:firstLine="0"/>
        <w:rPr>
          <w:rFonts w:ascii="Times New Roman" w:hAnsi="Times New Roman" w:eastAsia="Times New Roman" w:cs="Times New Roman"/>
          <w:b w:val="1"/>
          <w:bCs w:val="1"/>
          <w:i w:val="1"/>
          <w:iCs w:val="1"/>
          <w:noProof w:val="0"/>
          <w:sz w:val="40"/>
          <w:szCs w:val="40"/>
          <w:lang w:val="en-US"/>
        </w:rPr>
      </w:pPr>
      <w:r w:rsidRPr="0E112E7D" w:rsidR="0E112E7D">
        <w:rPr>
          <w:rFonts w:ascii="Times New Roman" w:hAnsi="Times New Roman" w:eastAsia="Times New Roman" w:cs="Times New Roman"/>
          <w:b w:val="1"/>
          <w:bCs w:val="1"/>
          <w:i w:val="1"/>
          <w:iCs w:val="1"/>
          <w:noProof w:val="0"/>
          <w:sz w:val="40"/>
          <w:szCs w:val="40"/>
          <w:u w:val="single"/>
          <w:lang w:val="en-US"/>
        </w:rPr>
        <w:t>INTRODUCTION:</w:t>
      </w:r>
    </w:p>
    <w:p w:rsidR="4D8FC007" w:rsidP="05217EF9" w:rsidRDefault="4D8FC007" w14:paraId="1F2A98B5" w14:textId="1858BE9E">
      <w:pPr>
        <w:pStyle w:val="Normal"/>
        <w:rPr>
          <w:rFonts w:ascii="Times New Roman" w:hAnsi="Times New Roman" w:eastAsia="Times New Roman" w:cs="Times New Roman"/>
          <w:b w:val="1"/>
          <w:bCs w:val="1"/>
          <w:i w:val="1"/>
          <w:iCs w:val="1"/>
          <w:noProof w:val="0"/>
          <w:sz w:val="40"/>
          <w:szCs w:val="40"/>
          <w:lang w:val="en-US"/>
        </w:rPr>
      </w:pPr>
      <w:r w:rsidRPr="05217EF9" w:rsidR="05217EF9">
        <w:rPr>
          <w:rFonts w:ascii="Times New Roman" w:hAnsi="Times New Roman" w:eastAsia="Times New Roman" w:cs="Times New Roman"/>
          <w:b w:val="1"/>
          <w:bCs w:val="1"/>
          <w:i w:val="1"/>
          <w:iCs w:val="1"/>
          <w:noProof w:val="0"/>
          <w:sz w:val="40"/>
          <w:szCs w:val="40"/>
          <w:lang w:val="en-US"/>
        </w:rPr>
        <w:t>Authentication is an activity to authenticate the person's credential that wishes to perform the activity. If the credential is matched, the process is completed, and the user will be granted access. Generally, the user will need to provide their password to begin using a service of the system. According to Rouse (2014), user authentication authorizes human-to-machine interactions in operating systems and applications as well as both wired and wireless networks to enable access to network and Internet connected systems, applications and resources.</w:t>
      </w:r>
    </w:p>
    <w:p w:rsidR="4D8FC007" w:rsidP="05217EF9" w:rsidRDefault="4D8FC007" w14:paraId="2A98BDDC" w14:textId="2B0A8992">
      <w:pPr>
        <w:pStyle w:val="Normal"/>
        <w:rPr>
          <w:rFonts w:ascii="Times New Roman" w:hAnsi="Times New Roman" w:eastAsia="Times New Roman" w:cs="Times New Roman"/>
          <w:b w:val="1"/>
          <w:bCs w:val="1"/>
          <w:i w:val="1"/>
          <w:iCs w:val="1"/>
          <w:noProof w:val="0"/>
          <w:sz w:val="40"/>
          <w:szCs w:val="40"/>
          <w:lang w:val="en-US"/>
        </w:rPr>
      </w:pPr>
      <w:r w:rsidRPr="05217EF9" w:rsidR="05217EF9">
        <w:rPr>
          <w:rFonts w:ascii="Times New Roman" w:hAnsi="Times New Roman" w:eastAsia="Times New Roman" w:cs="Times New Roman"/>
          <w:b w:val="1"/>
          <w:bCs w:val="1"/>
          <w:i w:val="1"/>
          <w:iCs w:val="1"/>
          <w:noProof w:val="0"/>
          <w:sz w:val="40"/>
          <w:szCs w:val="40"/>
          <w:lang w:val="en-US"/>
        </w:rPr>
        <w:t>In their investigation of password evolution, Bonneau (2015) state that:</w:t>
      </w:r>
    </w:p>
    <w:p w:rsidR="4D8FC007" w:rsidP="05217EF9" w:rsidRDefault="4D8FC007" w14:paraId="03208095" w14:textId="20962105">
      <w:pPr>
        <w:pStyle w:val="Normal"/>
        <w:rPr>
          <w:rFonts w:ascii="Times New Roman" w:hAnsi="Times New Roman" w:eastAsia="Times New Roman" w:cs="Times New Roman"/>
          <w:b w:val="1"/>
          <w:bCs w:val="1"/>
          <w:i w:val="1"/>
          <w:iCs w:val="1"/>
          <w:noProof w:val="0"/>
          <w:sz w:val="44"/>
          <w:szCs w:val="44"/>
          <w:lang w:val="en-US"/>
        </w:rPr>
      </w:pPr>
      <w:r w:rsidRPr="05217EF9" w:rsidR="05217EF9">
        <w:rPr>
          <w:rFonts w:ascii="Times New Roman" w:hAnsi="Times New Roman" w:eastAsia="Times New Roman" w:cs="Times New Roman"/>
          <w:b w:val="1"/>
          <w:bCs w:val="1"/>
          <w:i w:val="1"/>
          <w:iCs w:val="1"/>
          <w:noProof w:val="0"/>
          <w:sz w:val="40"/>
          <w:szCs w:val="40"/>
          <w:lang w:val="en-US"/>
        </w:rPr>
        <w:t xml:space="preserve">   </w:t>
      </w:r>
      <w:r>
        <w:tab/>
      </w:r>
      <w:r>
        <w:tab/>
      </w:r>
      <w:r>
        <w:tab/>
      </w:r>
      <w:r w:rsidRPr="05217EF9" w:rsidR="05217EF9">
        <w:rPr>
          <w:rFonts w:ascii="Times New Roman" w:hAnsi="Times New Roman" w:eastAsia="Times New Roman" w:cs="Times New Roman"/>
          <w:b w:val="1"/>
          <w:bCs w:val="1"/>
          <w:i w:val="1"/>
          <w:iCs w:val="1"/>
          <w:noProof w:val="0"/>
          <w:sz w:val="40"/>
          <w:szCs w:val="40"/>
          <w:lang w:val="en-US"/>
        </w:rPr>
        <w:t>The password is adde</w:t>
      </w:r>
      <w:r w:rsidRPr="05217EF9" w:rsidR="05217EF9">
        <w:rPr>
          <w:rFonts w:ascii="Times New Roman" w:hAnsi="Times New Roman" w:eastAsia="Times New Roman" w:cs="Times New Roman"/>
          <w:b w:val="1"/>
          <w:bCs w:val="1"/>
          <w:i w:val="1"/>
          <w:iCs w:val="1"/>
          <w:noProof w:val="0"/>
          <w:sz w:val="44"/>
          <w:szCs w:val="44"/>
          <w:lang w:val="en-US"/>
        </w:rPr>
        <w:t xml:space="preserve">d to the sharing operating system in the 1960s. However, the problem arose very quickly due to the leakage of the unencrypted password master file. When reaching 1970s, the password started to be stored in the hashed form. In 1979, the hashed password was improved with the salting. With the mid-1990s introduction of the World Wide Web, the password is secure using the public-key cryptography via secure sockets layer (SSL) client certificates. The password is then started to link to the email and two-factor authentication is introduced. In the early 2010s, the smartphone starts to be widely used. The reason for the implementation is also because of the free smartphone applications to act as a second factor based on the emerging time-based-time-pad (TOTP) standard. TOTP is an algorithm that computes a one-time password from a shared secret key and the current time. There are also services provided by sending codes via short message service (SMS) as a backup authentication mechanism. </w:t>
      </w:r>
    </w:p>
    <w:p w:rsidR="4D8FC007" w:rsidP="05217EF9" w:rsidRDefault="4D8FC007" w14:paraId="56BFDA56" w14:textId="54B0AC75">
      <w:pPr>
        <w:pStyle w:val="Normal"/>
        <w:rPr>
          <w:rFonts w:ascii="Times New Roman" w:hAnsi="Times New Roman" w:eastAsia="Times New Roman" w:cs="Times New Roman"/>
          <w:b w:val="1"/>
          <w:bCs w:val="1"/>
          <w:i w:val="1"/>
          <w:iCs w:val="1"/>
          <w:noProof w:val="0"/>
          <w:sz w:val="44"/>
          <w:szCs w:val="44"/>
          <w:lang w:val="en-US"/>
        </w:rPr>
      </w:pPr>
      <w:r w:rsidRPr="05217EF9" w:rsidR="05217EF9">
        <w:rPr>
          <w:rFonts w:ascii="Times New Roman" w:hAnsi="Times New Roman" w:eastAsia="Times New Roman" w:cs="Times New Roman"/>
          <w:b w:val="1"/>
          <w:bCs w:val="1"/>
          <w:i w:val="1"/>
          <w:iCs w:val="1"/>
          <w:noProof w:val="0"/>
          <w:sz w:val="44"/>
          <w:szCs w:val="44"/>
          <w:lang w:val="en-US"/>
        </w:rPr>
        <w:t>In their investigation of password evolution, Denso (2016) state that:</w:t>
      </w:r>
    </w:p>
    <w:p w:rsidR="0CC23C86" w:rsidP="0E112E7D" w:rsidRDefault="0CC23C86" w14:paraId="5D73FB9E" w14:textId="79AAEFE4">
      <w:pPr>
        <w:pStyle w:val="Normal"/>
        <w:rPr>
          <w:rFonts w:ascii="Times New Roman" w:hAnsi="Times New Roman" w:eastAsia="Times New Roman" w:cs="Times New Roman"/>
          <w:b w:val="0"/>
          <w:bCs w:val="0"/>
          <w:i w:val="1"/>
          <w:iCs w:val="1"/>
          <w:noProof w:val="0"/>
          <w:sz w:val="36"/>
          <w:szCs w:val="36"/>
          <w:lang w:val="en-US"/>
        </w:rPr>
      </w:pPr>
      <w:r w:rsidRPr="0E112E7D" w:rsidR="0E112E7D">
        <w:rPr>
          <w:rFonts w:ascii="Times New Roman" w:hAnsi="Times New Roman" w:eastAsia="Times New Roman" w:cs="Times New Roman"/>
          <w:b w:val="1"/>
          <w:bCs w:val="1"/>
          <w:i w:val="1"/>
          <w:iCs w:val="1"/>
          <w:noProof w:val="0"/>
          <w:sz w:val="44"/>
          <w:szCs w:val="44"/>
          <w:lang w:val="en-US"/>
        </w:rPr>
        <w:t xml:space="preserve"> </w:t>
      </w:r>
      <w:r w:rsidRPr="0E112E7D" w:rsidR="0E112E7D">
        <w:rPr>
          <w:rFonts w:ascii="Times New Roman" w:hAnsi="Times New Roman" w:eastAsia="Times New Roman" w:cs="Times New Roman"/>
          <w:b w:val="1"/>
          <w:bCs w:val="1"/>
          <w:i w:val="1"/>
          <w:iCs w:val="1"/>
          <w:noProof w:val="0"/>
          <w:sz w:val="44"/>
          <w:szCs w:val="44"/>
          <w:u w:val="single"/>
          <w:lang w:val="en-US"/>
        </w:rPr>
        <w:t>Quick Response (QR</w:t>
      </w:r>
      <w:r w:rsidRPr="0E112E7D" w:rsidR="0E112E7D">
        <w:rPr>
          <w:rFonts w:ascii="Times New Roman" w:hAnsi="Times New Roman" w:eastAsia="Times New Roman" w:cs="Times New Roman"/>
          <w:b w:val="1"/>
          <w:bCs w:val="1"/>
          <w:i w:val="1"/>
          <w:iCs w:val="1"/>
          <w:noProof w:val="0"/>
          <w:sz w:val="44"/>
          <w:szCs w:val="44"/>
          <w:lang w:val="en-US"/>
        </w:rPr>
        <w:t>) code was crea</w:t>
      </w:r>
      <w:r w:rsidRPr="0E112E7D" w:rsidR="0E112E7D">
        <w:rPr>
          <w:rFonts w:ascii="Times New Roman" w:hAnsi="Times New Roman" w:eastAsia="Times New Roman" w:cs="Times New Roman"/>
          <w:b w:val="1"/>
          <w:bCs w:val="1"/>
          <w:i w:val="1"/>
          <w:iCs w:val="1"/>
          <w:noProof w:val="0"/>
          <w:sz w:val="36"/>
          <w:szCs w:val="36"/>
          <w:lang w:val="en-US"/>
        </w:rPr>
        <w:t>t</w:t>
      </w:r>
      <w:r w:rsidRPr="0E112E7D" w:rsidR="0E112E7D">
        <w:rPr>
          <w:rFonts w:ascii="Times New Roman" w:hAnsi="Times New Roman" w:eastAsia="Times New Roman" w:cs="Times New Roman"/>
          <w:b w:val="1"/>
          <w:bCs w:val="1"/>
          <w:i w:val="1"/>
          <w:iCs w:val="1"/>
          <w:noProof w:val="0"/>
          <w:sz w:val="44"/>
          <w:szCs w:val="44"/>
          <w:lang w:val="en-US"/>
        </w:rPr>
        <w:t xml:space="preserve">ed by 1994 in Japan. It is named after quick response because of the high-speed reading. QR code is an evolution of the barcodes. The evolution occurs due to the limitation of the barcodes which only can hold 20 alphanumeric characters. The e project is then carried out by Masahiro Hara and his development team for 1 year and a half. The outcome of the QR code is </w:t>
      </w:r>
      <w:r w:rsidRPr="0E112E7D" w:rsidR="0E112E7D">
        <w:rPr>
          <w:rFonts w:ascii="Times New Roman" w:hAnsi="Times New Roman" w:eastAsia="Times New Roman" w:cs="Times New Roman"/>
          <w:b w:val="1"/>
          <w:bCs w:val="1"/>
          <w:i w:val="1"/>
          <w:iCs w:val="1"/>
          <w:noProof w:val="0"/>
          <w:sz w:val="44"/>
          <w:szCs w:val="44"/>
          <w:lang w:val="en-US"/>
        </w:rPr>
        <w:t>a huge success</w:t>
      </w:r>
      <w:r w:rsidRPr="0E112E7D" w:rsidR="0E112E7D">
        <w:rPr>
          <w:rFonts w:ascii="Times New Roman" w:hAnsi="Times New Roman" w:eastAsia="Times New Roman" w:cs="Times New Roman"/>
          <w:b w:val="1"/>
          <w:bCs w:val="1"/>
          <w:i w:val="1"/>
          <w:iCs w:val="1"/>
          <w:noProof w:val="0"/>
          <w:sz w:val="44"/>
          <w:szCs w:val="44"/>
          <w:lang w:val="en-US"/>
        </w:rPr>
        <w:t xml:space="preserve"> due to it can store 7,000 numerals with the </w:t>
      </w:r>
      <w:r w:rsidRPr="0E112E7D" w:rsidR="0E112E7D">
        <w:rPr>
          <w:rFonts w:ascii="Times New Roman" w:hAnsi="Times New Roman" w:eastAsia="Times New Roman" w:cs="Times New Roman"/>
          <w:b w:val="1"/>
          <w:bCs w:val="1"/>
          <w:i w:val="1"/>
          <w:iCs w:val="1"/>
          <w:noProof w:val="0"/>
          <w:sz w:val="44"/>
          <w:szCs w:val="44"/>
          <w:lang w:val="en-US"/>
        </w:rPr>
        <w:t>additional</w:t>
      </w:r>
      <w:r w:rsidRPr="0E112E7D" w:rsidR="0E112E7D">
        <w:rPr>
          <w:rFonts w:ascii="Times New Roman" w:hAnsi="Times New Roman" w:eastAsia="Times New Roman" w:cs="Times New Roman"/>
          <w:b w:val="1"/>
          <w:bCs w:val="1"/>
          <w:i w:val="1"/>
          <w:iCs w:val="1"/>
          <w:noProof w:val="0"/>
          <w:sz w:val="44"/>
          <w:szCs w:val="44"/>
          <w:lang w:val="en-US"/>
        </w:rPr>
        <w:t xml:space="preserve"> capability to code Kanji characters was finally created. With the current technology, the QR</w:t>
      </w:r>
      <w:r w:rsidRPr="0E112E7D" w:rsidR="0E112E7D">
        <w:rPr>
          <w:rFonts w:ascii="Times New Roman" w:hAnsi="Times New Roman" w:eastAsia="Times New Roman" w:cs="Times New Roman"/>
          <w:b w:val="0"/>
          <w:bCs w:val="0"/>
          <w:i w:val="1"/>
          <w:iCs w:val="1"/>
          <w:noProof w:val="0"/>
          <w:sz w:val="36"/>
          <w:szCs w:val="36"/>
          <w:lang w:val="en-US"/>
        </w:rPr>
        <w:t xml:space="preserve"> </w:t>
      </w:r>
      <w:r w:rsidRPr="0E112E7D" w:rsidR="0E112E7D">
        <w:rPr>
          <w:rFonts w:ascii="Times New Roman" w:hAnsi="Times New Roman" w:eastAsia="Times New Roman" w:cs="Times New Roman"/>
          <w:b w:val="1"/>
          <w:bCs w:val="1"/>
          <w:i w:val="1"/>
          <w:iCs w:val="1"/>
          <w:noProof w:val="0"/>
          <w:sz w:val="52"/>
          <w:szCs w:val="52"/>
          <w:lang w:val="en-US"/>
        </w:rPr>
        <w:t>code</w:t>
      </w:r>
      <w:r w:rsidRPr="0E112E7D" w:rsidR="0E112E7D">
        <w:rPr>
          <w:rFonts w:ascii="Times New Roman" w:hAnsi="Times New Roman" w:eastAsia="Times New Roman" w:cs="Times New Roman"/>
          <w:b w:val="1"/>
          <w:bCs w:val="1"/>
          <w:i w:val="1"/>
          <w:iCs w:val="1"/>
          <w:noProof w:val="0"/>
          <w:sz w:val="52"/>
          <w:szCs w:val="52"/>
          <w:lang w:val="en-US"/>
        </w:rPr>
        <w:t xml:space="preserve"> is </w:t>
      </w:r>
      <w:r w:rsidRPr="0E112E7D" w:rsidR="0E112E7D">
        <w:rPr>
          <w:rFonts w:ascii="Times New Roman" w:hAnsi="Times New Roman" w:eastAsia="Times New Roman" w:cs="Times New Roman"/>
          <w:b w:val="1"/>
          <w:bCs w:val="1"/>
          <w:i w:val="1"/>
          <w:iCs w:val="1"/>
          <w:noProof w:val="0"/>
          <w:sz w:val="52"/>
          <w:szCs w:val="52"/>
          <w:lang w:val="en-US"/>
        </w:rPr>
        <w:t>scanned</w:t>
      </w:r>
      <w:r w:rsidRPr="0E112E7D" w:rsidR="0E112E7D">
        <w:rPr>
          <w:rFonts w:ascii="Times New Roman" w:hAnsi="Times New Roman" w:eastAsia="Times New Roman" w:cs="Times New Roman"/>
          <w:b w:val="1"/>
          <w:bCs w:val="1"/>
          <w:i w:val="1"/>
          <w:iCs w:val="1"/>
          <w:noProof w:val="0"/>
          <w:sz w:val="52"/>
          <w:szCs w:val="52"/>
          <w:lang w:val="en-US"/>
        </w:rPr>
        <w:t xml:space="preserve"> can help to redirect to a website or </w:t>
      </w:r>
      <w:r w:rsidRPr="0E112E7D" w:rsidR="0E112E7D">
        <w:rPr>
          <w:rFonts w:ascii="Times New Roman" w:hAnsi="Times New Roman" w:eastAsia="Times New Roman" w:cs="Times New Roman"/>
          <w:b w:val="1"/>
          <w:bCs w:val="1"/>
          <w:i w:val="1"/>
          <w:iCs w:val="1"/>
          <w:noProof w:val="0"/>
          <w:sz w:val="52"/>
          <w:szCs w:val="52"/>
          <w:lang w:val="en-US"/>
        </w:rPr>
        <w:t>coupon</w:t>
      </w:r>
      <w:r w:rsidRPr="0E112E7D" w:rsidR="0E112E7D">
        <w:rPr>
          <w:rFonts w:ascii="Times New Roman" w:hAnsi="Times New Roman" w:eastAsia="Times New Roman" w:cs="Times New Roman"/>
          <w:b w:val="0"/>
          <w:bCs w:val="0"/>
          <w:i w:val="1"/>
          <w:iCs w:val="1"/>
          <w:noProof w:val="0"/>
          <w:sz w:val="36"/>
          <w:szCs w:val="36"/>
          <w:lang w:val="en-US"/>
        </w:rPr>
        <w:t>..</w:t>
      </w:r>
    </w:p>
    <w:p w:rsidR="0CC23C86" w:rsidP="0E112E7D" w:rsidRDefault="0CC23C86" w14:paraId="44DB477E" w14:textId="6FF6A46B">
      <w:pPr>
        <w:pStyle w:val="Normal"/>
        <w:rPr>
          <w:rFonts w:ascii="Times New Roman" w:hAnsi="Times New Roman" w:eastAsia="Times New Roman" w:cs="Times New Roman"/>
          <w:b w:val="0"/>
          <w:bCs w:val="0"/>
          <w:i w:val="1"/>
          <w:iCs w:val="1"/>
          <w:noProof w:val="0"/>
          <w:sz w:val="22"/>
          <w:szCs w:val="22"/>
          <w:lang w:val="en-US"/>
        </w:rPr>
      </w:pPr>
    </w:p>
    <w:p w:rsidR="0CC23C86" w:rsidP="0E112E7D" w:rsidRDefault="0CC23C86" w14:paraId="6021F48F" w14:textId="35A21110">
      <w:pPr>
        <w:pStyle w:val="Normal"/>
        <w:rPr>
          <w:rFonts w:ascii="Times New Roman" w:hAnsi="Times New Roman" w:eastAsia="Times New Roman" w:cs="Times New Roman"/>
          <w:b w:val="0"/>
          <w:bCs w:val="0"/>
          <w:i w:val="1"/>
          <w:iCs w:val="1"/>
          <w:noProof w:val="0"/>
          <w:sz w:val="22"/>
          <w:szCs w:val="22"/>
          <w:lang w:val="en-US"/>
        </w:rPr>
      </w:pPr>
    </w:p>
    <w:p w:rsidR="0CC23C86" w:rsidP="0E112E7D" w:rsidRDefault="0CC23C86" w14:paraId="7DABEE94" w14:textId="17F5BF8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1"/>
          <w:iCs w:val="1"/>
          <w:noProof w:val="0"/>
          <w:sz w:val="52"/>
          <w:szCs w:val="52"/>
          <w:u w:val="single"/>
          <w:lang w:val="en-US"/>
        </w:rPr>
      </w:pPr>
      <w:r w:rsidRPr="0E112E7D" w:rsidR="0E112E7D">
        <w:rPr>
          <w:rFonts w:ascii="Times New Roman" w:hAnsi="Times New Roman" w:eastAsia="Times New Roman" w:cs="Times New Roman"/>
          <w:b w:val="0"/>
          <w:bCs w:val="0"/>
          <w:i w:val="1"/>
          <w:iCs w:val="1"/>
          <w:noProof w:val="0"/>
          <w:sz w:val="52"/>
          <w:szCs w:val="52"/>
          <w:u w:val="single"/>
          <w:lang w:val="en-US"/>
        </w:rPr>
        <w:t>Introduction</w:t>
      </w:r>
      <w:r w:rsidRPr="0E112E7D" w:rsidR="0E112E7D">
        <w:rPr>
          <w:rFonts w:ascii="Times New Roman" w:hAnsi="Times New Roman" w:eastAsia="Times New Roman" w:cs="Times New Roman"/>
          <w:b w:val="0"/>
          <w:bCs w:val="0"/>
          <w:i w:val="1"/>
          <w:iCs w:val="1"/>
          <w:noProof w:val="0"/>
          <w:sz w:val="52"/>
          <w:szCs w:val="52"/>
          <w:lang w:val="en-US"/>
        </w:rPr>
        <w:t xml:space="preserve"> :</w:t>
      </w:r>
    </w:p>
    <w:p w:rsidR="0CC23C86" w:rsidP="0E112E7D" w:rsidRDefault="0CC23C86" w14:paraId="574B8CE4" w14:textId="58B6D8A6">
      <w:pPr>
        <w:pStyle w:val="Normal"/>
        <w:rPr>
          <w:rFonts w:ascii="Times New Roman" w:hAnsi="Times New Roman" w:eastAsia="Times New Roman" w:cs="Times New Roman"/>
          <w:b w:val="0"/>
          <w:bCs w:val="0"/>
          <w:i w:val="1"/>
          <w:iCs w:val="1"/>
        </w:rPr>
      </w:pPr>
      <w:r>
        <w:drawing>
          <wp:inline wp14:editId="738034D4" wp14:anchorId="632B67A2">
            <wp:extent cx="2756964" cy="2503891"/>
            <wp:effectExtent l="152400" t="152400" r="215265" b="201295"/>
            <wp:docPr id="1231126784" name="" title=""/>
            <wp:cNvGraphicFramePr>
              <a:graphicFrameLocks noChangeAspect="1"/>
            </wp:cNvGraphicFramePr>
            <a:graphic>
              <a:graphicData uri="http://schemas.openxmlformats.org/drawingml/2006/picture">
                <pic:pic>
                  <pic:nvPicPr>
                    <pic:cNvPr id="0" name=""/>
                    <pic:cNvPicPr/>
                  </pic:nvPicPr>
                  <pic:blipFill>
                    <a:blip r:embed="Rf40b8d481e6a4ecb">
                      <a:extLst>
                        <a:ext xmlns:a="http://schemas.openxmlformats.org/drawingml/2006/main" uri="{28A0092B-C50C-407E-A947-70E740481C1C}">
                          <a14:useLocalDpi val="0"/>
                        </a:ext>
                      </a:extLst>
                    </a:blip>
                    <a:srcRect l="990" t="3214" r="3630" b="3214"/>
                    <a:stretch>
                      <a:fillRect/>
                    </a:stretch>
                  </pic:blipFill>
                  <pic:spPr xmlns:pic="http://schemas.openxmlformats.org/drawingml/2006/picture">
                    <a:xfrm xmlns:a="http://schemas.openxmlformats.org/drawingml/2006/main" rot="0" flipH="0" flipV="0">
                      <a:off x="0" y="0"/>
                      <a:ext cx="2756964" cy="2503891"/>
                    </a:xfrm>
                    <a:prstGeom xmlns:a="http://schemas.openxmlformats.org/drawingml/2006/main" prst="rect">
                      <a:avLst/>
                    </a:prstGeom>
                    <a:ln xmlns:a="http://schemas.openxmlformats.org/drawingml/2006/main" w="127000" cap="sq">
                      <a:solidFill>
                        <a:srgbClr val="000000"/>
                      </a:solidFill>
                      <a:miter lim="800000"/>
                    </a:ln>
                    <a:effectLst xmlns:a="http://schemas.openxmlformats.org/drawingml/2006/main">
                      <a:outerShdw blurRad="57150" dist="50800" dir="2700000" algn="tl" rotWithShape="0">
                        <a:srgbClr val="000000">
                          <a:alpha val="40000"/>
                        </a:srgbClr>
                      </a:outerShdw>
                    </a:effectLst>
                  </pic:spPr>
                </pic:pic>
              </a:graphicData>
            </a:graphic>
          </wp:inline>
        </w:drawing>
      </w:r>
    </w:p>
    <w:p w:rsidR="4D8FC007" w:rsidP="0E112E7D" w:rsidRDefault="4D8FC007" w14:paraId="0807B967" w14:textId="72B96F78">
      <w:pPr>
        <w:pStyle w:val="Normal"/>
        <w:rPr>
          <w:rFonts w:ascii="Times New Roman" w:hAnsi="Times New Roman" w:eastAsia="Times New Roman" w:cs="Times New Roman"/>
          <w:b w:val="0"/>
          <w:bCs w:val="0"/>
          <w:i w:val="1"/>
          <w:iCs w:val="1"/>
          <w:noProof w:val="0"/>
          <w:color w:val="C45911" w:themeColor="accent2" w:themeTint="FF" w:themeShade="BF"/>
          <w:sz w:val="44"/>
          <w:szCs w:val="44"/>
          <w:lang w:val="en-US"/>
        </w:rPr>
      </w:pPr>
      <w:r w:rsidRPr="0E112E7D" w:rsidR="0E112E7D">
        <w:rPr>
          <w:rFonts w:ascii="Times New Roman" w:hAnsi="Times New Roman" w:eastAsia="Times New Roman" w:cs="Times New Roman"/>
          <w:b w:val="0"/>
          <w:bCs w:val="0"/>
          <w:i w:val="1"/>
          <w:iCs w:val="1"/>
          <w:noProof w:val="0"/>
          <w:sz w:val="22"/>
          <w:szCs w:val="22"/>
          <w:lang w:val="en-US"/>
        </w:rPr>
        <w:t xml:space="preserve">                                                                     </w:t>
      </w:r>
      <w:r w:rsidRPr="0E112E7D" w:rsidR="0E112E7D">
        <w:rPr>
          <w:rFonts w:ascii="Times New Roman" w:hAnsi="Times New Roman" w:eastAsia="Times New Roman" w:cs="Times New Roman"/>
          <w:b w:val="0"/>
          <w:bCs w:val="0"/>
          <w:i w:val="1"/>
          <w:iCs w:val="1"/>
          <w:noProof w:val="0"/>
          <w:color w:val="C45911" w:themeColor="accent2" w:themeTint="FF" w:themeShade="BF"/>
          <w:sz w:val="40"/>
          <w:szCs w:val="40"/>
          <w:lang w:val="en-US"/>
        </w:rPr>
        <w:t>F</w:t>
      </w:r>
      <w:r w:rsidRPr="0E112E7D" w:rsidR="0E112E7D">
        <w:rPr>
          <w:rFonts w:ascii="Times New Roman" w:hAnsi="Times New Roman" w:eastAsia="Times New Roman" w:cs="Times New Roman"/>
          <w:b w:val="0"/>
          <w:bCs w:val="0"/>
          <w:i w:val="1"/>
          <w:iCs w:val="1"/>
          <w:noProof w:val="0"/>
          <w:color w:val="C45911" w:themeColor="accent2" w:themeTint="FF" w:themeShade="BF"/>
          <w:sz w:val="44"/>
          <w:szCs w:val="44"/>
          <w:lang w:val="en-US"/>
        </w:rPr>
        <w:t>igure QR Code Generator</w:t>
      </w:r>
    </w:p>
    <w:p w:rsidR="0CC23C86" w:rsidP="0E112E7D" w:rsidRDefault="0CC23C86" w14:paraId="5E7815AA" w14:textId="7E29FA18">
      <w:pPr>
        <w:pStyle w:val="Normal"/>
        <w:rPr>
          <w:rFonts w:ascii="Times New Roman" w:hAnsi="Times New Roman" w:eastAsia="Times New Roman" w:cs="Times New Roman"/>
          <w:b w:val="0"/>
          <w:bCs w:val="0"/>
          <w:i w:val="1"/>
          <w:iCs w:val="1"/>
          <w:noProof w:val="0"/>
          <w:color w:val="C45911" w:themeColor="accent2" w:themeTint="FF" w:themeShade="BF"/>
          <w:sz w:val="44"/>
          <w:szCs w:val="44"/>
          <w:lang w:val="en-US"/>
        </w:rPr>
      </w:pPr>
    </w:p>
    <w:p w:rsidR="0CC23C86" w:rsidP="0E112E7D" w:rsidRDefault="0CC23C86" w14:paraId="493BC400" w14:textId="53B1F525">
      <w:pPr>
        <w:pStyle w:val="Normal"/>
        <w:rPr>
          <w:rFonts w:ascii="Times New Roman" w:hAnsi="Times New Roman" w:eastAsia="Times New Roman" w:cs="Times New Roman"/>
          <w:b w:val="0"/>
          <w:bCs w:val="0"/>
          <w:i w:val="1"/>
          <w:iCs w:val="1"/>
          <w:noProof w:val="0"/>
          <w:sz w:val="44"/>
          <w:szCs w:val="44"/>
          <w:lang w:val="en-US"/>
        </w:rPr>
      </w:pPr>
      <w:r w:rsidRPr="0E112E7D" w:rsidR="0E112E7D">
        <w:rPr>
          <w:rFonts w:ascii="Times New Roman" w:hAnsi="Times New Roman" w:eastAsia="Times New Roman" w:cs="Times New Roman"/>
          <w:b w:val="0"/>
          <w:bCs w:val="0"/>
          <w:i w:val="1"/>
          <w:iCs w:val="1"/>
          <w:noProof w:val="0"/>
          <w:sz w:val="44"/>
          <w:szCs w:val="44"/>
          <w:u w:val="single"/>
          <w:lang w:val="en-US"/>
        </w:rPr>
        <w:t>PROJECT OBJECTIVES</w:t>
      </w:r>
      <w:r w:rsidRPr="0E112E7D" w:rsidR="0E112E7D">
        <w:rPr>
          <w:rFonts w:ascii="Times New Roman" w:hAnsi="Times New Roman" w:eastAsia="Times New Roman" w:cs="Times New Roman"/>
          <w:b w:val="0"/>
          <w:bCs w:val="0"/>
          <w:i w:val="1"/>
          <w:iCs w:val="1"/>
          <w:noProof w:val="0"/>
          <w:sz w:val="44"/>
          <w:szCs w:val="44"/>
          <w:lang w:val="en-US"/>
        </w:rPr>
        <w:t>:</w:t>
      </w:r>
    </w:p>
    <w:p w:rsidR="0CC23C86" w:rsidP="0E112E7D" w:rsidRDefault="0CC23C86" w14:paraId="2A704D83" w14:textId="46B96C6E">
      <w:pPr>
        <w:pStyle w:val="Normal"/>
        <w:rPr>
          <w:rFonts w:ascii="Times New Roman" w:hAnsi="Times New Roman" w:eastAsia="Times New Roman" w:cs="Times New Roman"/>
          <w:b w:val="0"/>
          <w:bCs w:val="0"/>
          <w:i w:val="1"/>
          <w:iCs w:val="1"/>
          <w:noProof w:val="0"/>
          <w:sz w:val="44"/>
          <w:szCs w:val="44"/>
          <w:lang w:val="en-US"/>
        </w:rPr>
      </w:pPr>
      <w:r w:rsidRPr="0E112E7D" w:rsidR="0E112E7D">
        <w:rPr>
          <w:rFonts w:ascii="Times New Roman" w:hAnsi="Times New Roman" w:eastAsia="Times New Roman" w:cs="Times New Roman"/>
          <w:b w:val="0"/>
          <w:bCs w:val="0"/>
          <w:i w:val="1"/>
          <w:iCs w:val="1"/>
          <w:noProof w:val="0"/>
          <w:sz w:val="44"/>
          <w:szCs w:val="44"/>
          <w:lang w:val="en-US"/>
        </w:rPr>
        <w:t xml:space="preserve">The 4 main </w:t>
      </w:r>
      <w:r w:rsidRPr="0E112E7D" w:rsidR="0E112E7D">
        <w:rPr>
          <w:rFonts w:ascii="Times New Roman" w:hAnsi="Times New Roman" w:eastAsia="Times New Roman" w:cs="Times New Roman"/>
          <w:b w:val="0"/>
          <w:bCs w:val="0"/>
          <w:i w:val="1"/>
          <w:iCs w:val="1"/>
          <w:noProof w:val="0"/>
          <w:sz w:val="44"/>
          <w:szCs w:val="44"/>
          <w:lang w:val="en-US"/>
        </w:rPr>
        <w:t>objectives</w:t>
      </w:r>
      <w:r w:rsidRPr="0E112E7D" w:rsidR="0E112E7D">
        <w:rPr>
          <w:rFonts w:ascii="Times New Roman" w:hAnsi="Times New Roman" w:eastAsia="Times New Roman" w:cs="Times New Roman"/>
          <w:b w:val="0"/>
          <w:bCs w:val="0"/>
          <w:i w:val="1"/>
          <w:iCs w:val="1"/>
          <w:noProof w:val="0"/>
          <w:sz w:val="44"/>
          <w:szCs w:val="44"/>
          <w:lang w:val="en-US"/>
        </w:rPr>
        <w:t xml:space="preserve"> f</w:t>
      </w:r>
      <w:r w:rsidRPr="0E112E7D" w:rsidR="0E112E7D">
        <w:rPr>
          <w:rFonts w:ascii="Times New Roman" w:hAnsi="Times New Roman" w:eastAsia="Times New Roman" w:cs="Times New Roman"/>
          <w:b w:val="0"/>
          <w:bCs w:val="0"/>
          <w:i w:val="1"/>
          <w:iCs w:val="1"/>
          <w:noProof w:val="0"/>
          <w:sz w:val="44"/>
          <w:szCs w:val="44"/>
          <w:lang w:val="en-US"/>
        </w:rPr>
        <w:t>o</w:t>
      </w:r>
      <w:r w:rsidRPr="0E112E7D" w:rsidR="0E112E7D">
        <w:rPr>
          <w:rFonts w:ascii="Times New Roman" w:hAnsi="Times New Roman" w:eastAsia="Times New Roman" w:cs="Times New Roman"/>
          <w:b w:val="0"/>
          <w:bCs w:val="0"/>
          <w:i w:val="1"/>
          <w:iCs w:val="1"/>
          <w:noProof w:val="0"/>
          <w:sz w:val="44"/>
          <w:szCs w:val="44"/>
          <w:lang w:val="en-US"/>
        </w:rPr>
        <w:t>r this project:</w:t>
      </w:r>
    </w:p>
    <w:p w:rsidR="0CC23C86" w:rsidP="05217EF9" w:rsidRDefault="0CC23C86" w14:paraId="235A4CC2" w14:textId="1A9C88C4">
      <w:pPr>
        <w:pStyle w:val="Normal"/>
        <w:rPr>
          <w:rFonts w:ascii="Times New Roman" w:hAnsi="Times New Roman" w:eastAsia="Times New Roman" w:cs="Times New Roman"/>
          <w:b w:val="1"/>
          <w:bCs w:val="1"/>
          <w:i w:val="1"/>
          <w:iCs w:val="1"/>
          <w:noProof w:val="0"/>
          <w:sz w:val="44"/>
          <w:szCs w:val="44"/>
          <w:lang w:val="en-US"/>
        </w:rPr>
      </w:pPr>
      <w:r w:rsidRPr="05217EF9" w:rsidR="05217EF9">
        <w:rPr>
          <w:rFonts w:ascii="Times New Roman" w:hAnsi="Times New Roman" w:eastAsia="Times New Roman" w:cs="Times New Roman"/>
          <w:b w:val="1"/>
          <w:bCs w:val="1"/>
          <w:i w:val="1"/>
          <w:iCs w:val="1"/>
          <w:noProof w:val="0"/>
          <w:sz w:val="44"/>
          <w:szCs w:val="44"/>
          <w:lang w:val="en-US"/>
        </w:rPr>
        <w:t xml:space="preserve"> 1. The main </w:t>
      </w:r>
      <w:r w:rsidRPr="05217EF9" w:rsidR="05217EF9">
        <w:rPr>
          <w:rFonts w:ascii="Times New Roman" w:hAnsi="Times New Roman" w:eastAsia="Times New Roman" w:cs="Times New Roman"/>
          <w:b w:val="1"/>
          <w:bCs w:val="1"/>
          <w:i w:val="1"/>
          <w:iCs w:val="1"/>
          <w:noProof w:val="0"/>
          <w:sz w:val="44"/>
          <w:szCs w:val="44"/>
          <w:lang w:val="en-US"/>
        </w:rPr>
        <w:t>objective</w:t>
      </w:r>
      <w:r w:rsidRPr="05217EF9" w:rsidR="05217EF9">
        <w:rPr>
          <w:rFonts w:ascii="Times New Roman" w:hAnsi="Times New Roman" w:eastAsia="Times New Roman" w:cs="Times New Roman"/>
          <w:b w:val="1"/>
          <w:bCs w:val="1"/>
          <w:i w:val="1"/>
          <w:iCs w:val="1"/>
          <w:noProof w:val="0"/>
          <w:sz w:val="44"/>
          <w:szCs w:val="44"/>
          <w:lang w:val="en-US"/>
        </w:rPr>
        <w:t xml:space="preserve"> is to implement a secure login authentication system </w:t>
      </w:r>
      <w:r w:rsidRPr="05217EF9" w:rsidR="05217EF9">
        <w:rPr>
          <w:rFonts w:ascii="Times New Roman" w:hAnsi="Times New Roman" w:eastAsia="Times New Roman" w:cs="Times New Roman"/>
          <w:b w:val="1"/>
          <w:bCs w:val="1"/>
          <w:i w:val="1"/>
          <w:iCs w:val="1"/>
          <w:noProof w:val="0"/>
          <w:sz w:val="44"/>
          <w:szCs w:val="44"/>
          <w:lang w:val="en-US"/>
        </w:rPr>
        <w:t>utilizing</w:t>
      </w:r>
      <w:r w:rsidRPr="05217EF9" w:rsidR="05217EF9">
        <w:rPr>
          <w:rFonts w:ascii="Times New Roman" w:hAnsi="Times New Roman" w:eastAsia="Times New Roman" w:cs="Times New Roman"/>
          <w:b w:val="1"/>
          <w:bCs w:val="1"/>
          <w:i w:val="1"/>
          <w:iCs w:val="1"/>
          <w:noProof w:val="0"/>
          <w:sz w:val="44"/>
          <w:szCs w:val="44"/>
          <w:lang w:val="en-US"/>
        </w:rPr>
        <w:t xml:space="preserve"> two-factor authentications. </w:t>
      </w:r>
      <w:r w:rsidRPr="05217EF9" w:rsidR="05217EF9">
        <w:rPr>
          <w:rFonts w:ascii="Times New Roman" w:hAnsi="Times New Roman" w:eastAsia="Times New Roman" w:cs="Times New Roman"/>
          <w:b w:val="1"/>
          <w:bCs w:val="1"/>
          <w:i w:val="1"/>
          <w:iCs w:val="1"/>
          <w:noProof w:val="0"/>
          <w:sz w:val="44"/>
          <w:szCs w:val="44"/>
          <w:lang w:val="en-US"/>
        </w:rPr>
        <w:t>Using</w:t>
      </w:r>
      <w:r w:rsidRPr="05217EF9" w:rsidR="05217EF9">
        <w:rPr>
          <w:rFonts w:ascii="Times New Roman" w:hAnsi="Times New Roman" w:eastAsia="Times New Roman" w:cs="Times New Roman"/>
          <w:b w:val="1"/>
          <w:bCs w:val="1"/>
          <w:i w:val="1"/>
          <w:iCs w:val="1"/>
          <w:noProof w:val="0"/>
          <w:sz w:val="44"/>
          <w:szCs w:val="44"/>
          <w:lang w:val="en-US"/>
        </w:rPr>
        <w:t xml:space="preserve"> the concept of two-factor authentication could help to increase the strength of the login system. The attacker will need to pass through the next barrier of defense to success to log in. This system will help to enhance the login authentication system.</w:t>
      </w:r>
    </w:p>
    <w:p w:rsidR="05217EF9" w:rsidP="05217EF9" w:rsidRDefault="05217EF9" w14:paraId="4752FEB1" w14:textId="3FCA65D8">
      <w:pPr>
        <w:pStyle w:val="Normal"/>
        <w:rPr>
          <w:rFonts w:ascii="Times New Roman" w:hAnsi="Times New Roman" w:eastAsia="Times New Roman" w:cs="Times New Roman"/>
          <w:b w:val="1"/>
          <w:bCs w:val="1"/>
          <w:i w:val="1"/>
          <w:iCs w:val="1"/>
          <w:noProof w:val="0"/>
          <w:sz w:val="44"/>
          <w:szCs w:val="44"/>
          <w:lang w:val="en-US"/>
        </w:rPr>
      </w:pPr>
    </w:p>
    <w:p w:rsidR="05217EF9" w:rsidP="05217EF9" w:rsidRDefault="05217EF9" w14:paraId="03B6D72B" w14:textId="718E0073">
      <w:pPr>
        <w:pStyle w:val="Normal"/>
        <w:rPr>
          <w:rFonts w:ascii="Times New Roman" w:hAnsi="Times New Roman" w:eastAsia="Times New Roman" w:cs="Times New Roman"/>
          <w:b w:val="1"/>
          <w:bCs w:val="1"/>
          <w:i w:val="1"/>
          <w:iCs w:val="1"/>
          <w:noProof w:val="0"/>
          <w:sz w:val="44"/>
          <w:szCs w:val="44"/>
          <w:lang w:val="en-US"/>
        </w:rPr>
      </w:pPr>
    </w:p>
    <w:p w:rsidR="0CC23C86" w:rsidP="0CC23C86" w:rsidRDefault="0CC23C86" w14:paraId="25EF0EBA" w14:textId="41FD46F1">
      <w:pPr>
        <w:pStyle w:val="Normal"/>
        <w:rPr>
          <w:rFonts w:ascii="Times New Roman" w:hAnsi="Times New Roman" w:eastAsia="Times New Roman" w:cs="Times New Roman"/>
          <w:b w:val="1"/>
          <w:bCs w:val="1"/>
          <w:i w:val="1"/>
          <w:iCs w:val="1"/>
          <w:noProof w:val="0"/>
          <w:sz w:val="44"/>
          <w:szCs w:val="44"/>
          <w:lang w:val="en-US"/>
        </w:rPr>
      </w:pPr>
      <w:r w:rsidRPr="0CC23C86" w:rsidR="0CC23C86">
        <w:rPr>
          <w:rFonts w:ascii="Times New Roman" w:hAnsi="Times New Roman" w:eastAsia="Times New Roman" w:cs="Times New Roman"/>
          <w:b w:val="1"/>
          <w:bCs w:val="1"/>
          <w:i w:val="1"/>
          <w:iCs w:val="1"/>
          <w:noProof w:val="0"/>
          <w:sz w:val="44"/>
          <w:szCs w:val="44"/>
          <w:lang w:val="en-US"/>
        </w:rPr>
        <w:t xml:space="preserve"> 2. Next </w:t>
      </w:r>
      <w:r w:rsidRPr="0CC23C86" w:rsidR="0CC23C86">
        <w:rPr>
          <w:rFonts w:ascii="Times New Roman" w:hAnsi="Times New Roman" w:eastAsia="Times New Roman" w:cs="Times New Roman"/>
          <w:b w:val="1"/>
          <w:bCs w:val="1"/>
          <w:i w:val="1"/>
          <w:iCs w:val="1"/>
          <w:noProof w:val="0"/>
          <w:sz w:val="44"/>
          <w:szCs w:val="44"/>
          <w:lang w:val="en-US"/>
        </w:rPr>
        <w:t>objective</w:t>
      </w:r>
      <w:r w:rsidRPr="0CC23C86" w:rsidR="0CC23C86">
        <w:rPr>
          <w:rFonts w:ascii="Times New Roman" w:hAnsi="Times New Roman" w:eastAsia="Times New Roman" w:cs="Times New Roman"/>
          <w:b w:val="1"/>
          <w:bCs w:val="1"/>
          <w:i w:val="1"/>
          <w:iCs w:val="1"/>
          <w:noProof w:val="0"/>
          <w:sz w:val="44"/>
          <w:szCs w:val="44"/>
          <w:lang w:val="en-US"/>
        </w:rPr>
        <w:t xml:space="preserve"> is to ensure login password will not be transmitted over the network. As compared to the </w:t>
      </w:r>
      <w:r w:rsidRPr="0CC23C86" w:rsidR="0CC23C86">
        <w:rPr>
          <w:rFonts w:ascii="Times New Roman" w:hAnsi="Times New Roman" w:eastAsia="Times New Roman" w:cs="Times New Roman"/>
          <w:b w:val="1"/>
          <w:bCs w:val="1"/>
          <w:i w:val="1"/>
          <w:iCs w:val="1"/>
          <w:noProof w:val="0"/>
          <w:sz w:val="44"/>
          <w:szCs w:val="44"/>
          <w:lang w:val="en-US"/>
        </w:rPr>
        <w:t>previous</w:t>
      </w:r>
      <w:r w:rsidRPr="0CC23C86" w:rsidR="0CC23C86">
        <w:rPr>
          <w:rFonts w:ascii="Times New Roman" w:hAnsi="Times New Roman" w:eastAsia="Times New Roman" w:cs="Times New Roman"/>
          <w:b w:val="1"/>
          <w:bCs w:val="1"/>
          <w:i w:val="1"/>
          <w:iCs w:val="1"/>
          <w:noProof w:val="0"/>
          <w:sz w:val="44"/>
          <w:szCs w:val="44"/>
          <w:lang w:val="en-US"/>
        </w:rPr>
        <w:t xml:space="preserve"> solution, the password is just encrypted, but the attackers might succeed in decoding the data and retrieving the password. So, to prevent this happening, the password with the random key will need to be hashed before the sender sends the password to the server. It is important to</w:t>
      </w:r>
      <w:r w:rsidRPr="0CC23C86" w:rsidR="0CC23C86">
        <w:rPr>
          <w:rFonts w:ascii="Times New Roman" w:hAnsi="Times New Roman" w:eastAsia="Times New Roman" w:cs="Times New Roman"/>
          <w:noProof w:val="0"/>
          <w:sz w:val="44"/>
          <w:szCs w:val="44"/>
          <w:lang w:val="en-US"/>
        </w:rPr>
        <w:t xml:space="preserve"> </w:t>
      </w:r>
      <w:r w:rsidRPr="0CC23C86" w:rsidR="0CC23C86">
        <w:rPr>
          <w:rFonts w:ascii="Times New Roman" w:hAnsi="Times New Roman" w:eastAsia="Times New Roman" w:cs="Times New Roman"/>
          <w:b w:val="1"/>
          <w:bCs w:val="1"/>
          <w:i w:val="1"/>
          <w:iCs w:val="1"/>
          <w:noProof w:val="0"/>
          <w:sz w:val="44"/>
          <w:szCs w:val="44"/>
          <w:lang w:val="en-US"/>
        </w:rPr>
        <w:t xml:space="preserve">secure the password of the user. </w:t>
      </w:r>
    </w:p>
    <w:p w:rsidR="0CC23C86" w:rsidP="0CC23C86" w:rsidRDefault="0CC23C86" w14:paraId="7FB2263D" w14:textId="4A7148FE">
      <w:pPr>
        <w:pStyle w:val="Normal"/>
        <w:rPr>
          <w:rFonts w:ascii="Times New Roman" w:hAnsi="Times New Roman" w:eastAsia="Times New Roman" w:cs="Times New Roman"/>
          <w:b w:val="1"/>
          <w:bCs w:val="1"/>
          <w:i w:val="1"/>
          <w:iCs w:val="1"/>
          <w:noProof w:val="0"/>
          <w:sz w:val="44"/>
          <w:szCs w:val="44"/>
          <w:lang w:val="en-US"/>
        </w:rPr>
      </w:pPr>
      <w:r w:rsidRPr="0CC23C86" w:rsidR="0CC23C86">
        <w:rPr>
          <w:rFonts w:ascii="Times New Roman" w:hAnsi="Times New Roman" w:eastAsia="Times New Roman" w:cs="Times New Roman"/>
          <w:b w:val="1"/>
          <w:bCs w:val="1"/>
          <w:i w:val="1"/>
          <w:iCs w:val="1"/>
          <w:noProof w:val="0"/>
          <w:sz w:val="44"/>
          <w:szCs w:val="44"/>
          <w:lang w:val="en-US"/>
        </w:rPr>
        <w:t xml:space="preserve">3. Apart from that, the third objective will be to generate the one-time password offline. This will help in perform the login procedure if there is a limited connection of wi-fi or mobile signal is weak. It will help the user who lives in the countryside which has a weak phone signal. </w:t>
      </w:r>
    </w:p>
    <w:p w:rsidR="0CC23C86" w:rsidP="05217EF9" w:rsidRDefault="0CC23C86" w14:paraId="3E204972" w14:textId="4AC6FBE0">
      <w:pPr>
        <w:pStyle w:val="Normal"/>
        <w:rPr>
          <w:ins w:author="Aaksshay Kumandan" w:date="2023-01-14T04:55:48.285Z" w:id="1801550973"/>
          <w:rFonts w:ascii="Times New Roman" w:hAnsi="Times New Roman" w:eastAsia="Times New Roman" w:cs="Times New Roman"/>
          <w:b w:val="1"/>
          <w:bCs w:val="1"/>
          <w:i w:val="1"/>
          <w:iCs w:val="1"/>
          <w:noProof w:val="0"/>
          <w:sz w:val="44"/>
          <w:szCs w:val="44"/>
          <w:lang w:val="en-US"/>
        </w:rPr>
      </w:pPr>
      <w:r w:rsidRPr="05217EF9" w:rsidR="05217EF9">
        <w:rPr>
          <w:rFonts w:ascii="Times New Roman" w:hAnsi="Times New Roman" w:eastAsia="Times New Roman" w:cs="Times New Roman"/>
          <w:b w:val="1"/>
          <w:bCs w:val="1"/>
          <w:i w:val="1"/>
          <w:iCs w:val="1"/>
          <w:noProof w:val="0"/>
          <w:sz w:val="44"/>
          <w:szCs w:val="44"/>
          <w:lang w:val="en-US"/>
        </w:rPr>
        <w:t xml:space="preserve">4. Lastly, the fourth </w:t>
      </w:r>
      <w:r w:rsidRPr="05217EF9" w:rsidR="05217EF9">
        <w:rPr>
          <w:rFonts w:ascii="Times New Roman" w:hAnsi="Times New Roman" w:eastAsia="Times New Roman" w:cs="Times New Roman"/>
          <w:b w:val="1"/>
          <w:bCs w:val="1"/>
          <w:i w:val="1"/>
          <w:iCs w:val="1"/>
          <w:noProof w:val="0"/>
          <w:sz w:val="44"/>
          <w:szCs w:val="44"/>
          <w:lang w:val="en-US"/>
        </w:rPr>
        <w:t>objective</w:t>
      </w:r>
      <w:r w:rsidRPr="05217EF9" w:rsidR="05217EF9">
        <w:rPr>
          <w:rFonts w:ascii="Times New Roman" w:hAnsi="Times New Roman" w:eastAsia="Times New Roman" w:cs="Times New Roman"/>
          <w:b w:val="1"/>
          <w:bCs w:val="1"/>
          <w:i w:val="1"/>
          <w:iCs w:val="1"/>
          <w:noProof w:val="0"/>
          <w:sz w:val="44"/>
          <w:szCs w:val="44"/>
          <w:lang w:val="en-US"/>
        </w:rPr>
        <w:t xml:space="preserve"> is to ensure the system is protected from rainbow table attack. The rainbow table will act as a dictionary store and </w:t>
      </w:r>
      <w:r w:rsidRPr="05217EF9" w:rsidR="05217EF9">
        <w:rPr>
          <w:rFonts w:ascii="Times New Roman" w:hAnsi="Times New Roman" w:eastAsia="Times New Roman" w:cs="Times New Roman"/>
          <w:b w:val="1"/>
          <w:bCs w:val="1"/>
          <w:i w:val="1"/>
          <w:iCs w:val="1"/>
          <w:noProof w:val="0"/>
          <w:sz w:val="44"/>
          <w:szCs w:val="44"/>
          <w:lang w:val="en-US"/>
        </w:rPr>
        <w:t>optimized</w:t>
      </w:r>
      <w:r w:rsidRPr="05217EF9" w:rsidR="05217EF9">
        <w:rPr>
          <w:rFonts w:ascii="Times New Roman" w:hAnsi="Times New Roman" w:eastAsia="Times New Roman" w:cs="Times New Roman"/>
          <w:b w:val="1"/>
          <w:bCs w:val="1"/>
          <w:i w:val="1"/>
          <w:iCs w:val="1"/>
          <w:noProof w:val="0"/>
          <w:sz w:val="44"/>
          <w:szCs w:val="44"/>
          <w:lang w:val="en-US"/>
        </w:rPr>
        <w:t xml:space="preserve"> for hashes and password. So once the random key is repeated, the password will be retrieved. So, the random key should be long enough to cause the attackers to use a longer time to generate the rainbow table.</w:t>
      </w:r>
    </w:p>
    <w:p w:rsidR="05217EF9" w:rsidP="05217EF9" w:rsidRDefault="05217EF9" w14:paraId="17E5FA4C" w14:textId="089BC441">
      <w:pPr>
        <w:pStyle w:val="Normal"/>
        <w:rPr>
          <w:ins w:author="Aaksshay Kumandan" w:date="2023-01-14T04:55:49.169Z" w:id="1107507224"/>
          <w:rFonts w:ascii="Times New Roman" w:hAnsi="Times New Roman" w:eastAsia="Times New Roman" w:cs="Times New Roman"/>
          <w:b w:val="1"/>
          <w:bCs w:val="1"/>
          <w:i w:val="1"/>
          <w:iCs w:val="1"/>
          <w:noProof w:val="0"/>
          <w:sz w:val="44"/>
          <w:szCs w:val="44"/>
          <w:lang w:val="en-US"/>
        </w:rPr>
      </w:pPr>
    </w:p>
    <w:p w:rsidR="05217EF9" w:rsidP="05217EF9" w:rsidRDefault="05217EF9" w14:paraId="56EC33FA" w14:textId="65531C5C">
      <w:pPr>
        <w:pStyle w:val="Normal"/>
        <w:rPr>
          <w:rFonts w:ascii="Times New Roman" w:hAnsi="Times New Roman" w:eastAsia="Times New Roman" w:cs="Times New Roman"/>
          <w:b w:val="1"/>
          <w:bCs w:val="1"/>
          <w:i w:val="1"/>
          <w:iCs w:val="1"/>
          <w:noProof w:val="0"/>
          <w:sz w:val="44"/>
          <w:szCs w:val="44"/>
          <w:lang w:val="en-US"/>
        </w:rPr>
      </w:pPr>
    </w:p>
    <w:p w:rsidR="0CC23C86" w:rsidP="0E112E7D" w:rsidRDefault="0CC23C86" w14:paraId="3D14AB7B" w14:textId="4C2BED4D">
      <w:pPr>
        <w:pStyle w:val="Normal"/>
        <w:rPr>
          <w:rFonts w:ascii="Times New Roman" w:hAnsi="Times New Roman" w:eastAsia="Times New Roman" w:cs="Times New Roman"/>
          <w:b w:val="1"/>
          <w:bCs w:val="1"/>
          <w:i w:val="1"/>
          <w:iCs w:val="1"/>
          <w:noProof w:val="0"/>
          <w:sz w:val="44"/>
          <w:szCs w:val="44"/>
          <w:u w:val="single"/>
          <w:lang w:val="en-US"/>
        </w:rPr>
      </w:pPr>
      <w:r w:rsidRPr="0E112E7D" w:rsidR="0E112E7D">
        <w:rPr>
          <w:rFonts w:ascii="Times New Roman" w:hAnsi="Times New Roman" w:eastAsia="Times New Roman" w:cs="Times New Roman"/>
          <w:b w:val="1"/>
          <w:bCs w:val="1"/>
          <w:i w:val="1"/>
          <w:iCs w:val="1"/>
          <w:noProof w:val="0"/>
          <w:sz w:val="44"/>
          <w:szCs w:val="44"/>
          <w:u w:val="single"/>
          <w:lang w:val="en-US"/>
        </w:rPr>
        <w:t>PROPOSED APPROACH/STUDY:</w:t>
      </w:r>
    </w:p>
    <w:p w:rsidR="631768BD" w:rsidP="631768BD" w:rsidRDefault="631768BD" w14:paraId="16DF8B23" w14:textId="3B0B8EA5">
      <w:pPr>
        <w:pStyle w:val="Normal"/>
        <w:rPr>
          <w:rFonts w:ascii="Times New Roman" w:hAnsi="Times New Roman" w:eastAsia="Times New Roman" w:cs="Times New Roman"/>
          <w:b w:val="1"/>
          <w:bCs w:val="1"/>
          <w:i w:val="1"/>
          <w:iCs w:val="1"/>
          <w:noProof w:val="0"/>
          <w:sz w:val="44"/>
          <w:szCs w:val="44"/>
          <w:lang w:val="en-US"/>
        </w:rPr>
      </w:pPr>
      <w:r w:rsidRPr="631768BD" w:rsidR="631768BD">
        <w:rPr>
          <w:rFonts w:ascii="Times New Roman" w:hAnsi="Times New Roman" w:eastAsia="Times New Roman" w:cs="Times New Roman"/>
          <w:b w:val="1"/>
          <w:bCs w:val="1"/>
          <w:i w:val="1"/>
          <w:iCs w:val="1"/>
          <w:noProof w:val="0"/>
          <w:sz w:val="44"/>
          <w:szCs w:val="44"/>
          <w:lang w:val="en-US"/>
        </w:rPr>
        <w:t xml:space="preserve">The proposed solution </w:t>
      </w:r>
      <w:r w:rsidRPr="631768BD" w:rsidR="631768BD">
        <w:rPr>
          <w:rFonts w:ascii="Times New Roman" w:hAnsi="Times New Roman" w:eastAsia="Times New Roman" w:cs="Times New Roman"/>
          <w:b w:val="1"/>
          <w:bCs w:val="1"/>
          <w:i w:val="1"/>
          <w:iCs w:val="1"/>
          <w:noProof w:val="0"/>
          <w:sz w:val="44"/>
          <w:szCs w:val="44"/>
          <w:lang w:val="en-US"/>
        </w:rPr>
        <w:t>to</w:t>
      </w:r>
      <w:r w:rsidRPr="631768BD" w:rsidR="631768BD">
        <w:rPr>
          <w:rFonts w:ascii="Times New Roman" w:hAnsi="Times New Roman" w:eastAsia="Times New Roman" w:cs="Times New Roman"/>
          <w:b w:val="1"/>
          <w:bCs w:val="1"/>
          <w:i w:val="1"/>
          <w:iCs w:val="1"/>
          <w:noProof w:val="0"/>
          <w:sz w:val="44"/>
          <w:szCs w:val="44"/>
          <w:lang w:val="en-US"/>
        </w:rPr>
        <w:t xml:space="preserve"> enhance the security of login authentication system</w:t>
      </w:r>
      <w:r w:rsidRPr="631768BD" w:rsidR="631768BD">
        <w:rPr>
          <w:rFonts w:ascii="Times New Roman" w:hAnsi="Times New Roman" w:eastAsia="Times New Roman" w:cs="Times New Roman"/>
          <w:noProof w:val="0"/>
          <w:sz w:val="44"/>
          <w:szCs w:val="44"/>
          <w:lang w:val="en-US"/>
        </w:rPr>
        <w:t xml:space="preserve"> </w:t>
      </w:r>
      <w:r w:rsidRPr="631768BD" w:rsidR="631768BD">
        <w:rPr>
          <w:rFonts w:ascii="Times New Roman" w:hAnsi="Times New Roman" w:eastAsia="Times New Roman" w:cs="Times New Roman"/>
          <w:b w:val="1"/>
          <w:bCs w:val="1"/>
          <w:i w:val="1"/>
          <w:iCs w:val="1"/>
          <w:noProof w:val="0"/>
          <w:sz w:val="44"/>
          <w:szCs w:val="44"/>
          <w:lang w:val="en-US"/>
        </w:rPr>
        <w:t xml:space="preserve">by implementing the new system. In the new system to be proposed, it will help to enhance </w:t>
      </w:r>
      <w:r w:rsidRPr="631768BD" w:rsidR="631768BD">
        <w:rPr>
          <w:rFonts w:ascii="Times New Roman" w:hAnsi="Times New Roman" w:eastAsia="Times New Roman" w:cs="Times New Roman"/>
          <w:b w:val="1"/>
          <w:bCs w:val="1"/>
          <w:i w:val="1"/>
          <w:iCs w:val="1"/>
          <w:noProof w:val="0"/>
          <w:sz w:val="44"/>
          <w:szCs w:val="44"/>
          <w:lang w:val="en-US"/>
        </w:rPr>
        <w:t>the password</w:t>
      </w:r>
      <w:r w:rsidRPr="631768BD" w:rsidR="631768BD">
        <w:rPr>
          <w:rFonts w:ascii="Times New Roman" w:hAnsi="Times New Roman" w:eastAsia="Times New Roman" w:cs="Times New Roman"/>
          <w:b w:val="1"/>
          <w:bCs w:val="1"/>
          <w:i w:val="1"/>
          <w:iCs w:val="1"/>
          <w:noProof w:val="0"/>
          <w:sz w:val="44"/>
          <w:szCs w:val="44"/>
          <w:lang w:val="en-US"/>
        </w:rPr>
        <w:t xml:space="preserve"> security. The system will help to ensure the password will not be transmitted </w:t>
      </w:r>
      <w:r w:rsidRPr="631768BD" w:rsidR="631768BD">
        <w:rPr>
          <w:rFonts w:ascii="Times New Roman" w:hAnsi="Times New Roman" w:eastAsia="Times New Roman" w:cs="Times New Roman"/>
          <w:b w:val="1"/>
          <w:bCs w:val="1"/>
          <w:i w:val="1"/>
          <w:iCs w:val="1"/>
          <w:noProof w:val="0"/>
          <w:sz w:val="44"/>
          <w:szCs w:val="44"/>
          <w:lang w:val="en-US"/>
        </w:rPr>
        <w:t>along</w:t>
      </w:r>
      <w:r w:rsidRPr="631768BD" w:rsidR="631768BD">
        <w:rPr>
          <w:rFonts w:ascii="Times New Roman" w:hAnsi="Times New Roman" w:eastAsia="Times New Roman" w:cs="Times New Roman"/>
          <w:b w:val="1"/>
          <w:bCs w:val="1"/>
          <w:i w:val="1"/>
          <w:iCs w:val="1"/>
          <w:noProof w:val="0"/>
          <w:sz w:val="44"/>
          <w:szCs w:val="44"/>
          <w:lang w:val="en-US"/>
        </w:rPr>
        <w:t xml:space="preserve"> the traffic. Therefore, this project would like to </w:t>
      </w:r>
      <w:r w:rsidRPr="631768BD" w:rsidR="631768BD">
        <w:rPr>
          <w:rFonts w:ascii="Times New Roman" w:hAnsi="Times New Roman" w:eastAsia="Times New Roman" w:cs="Times New Roman"/>
          <w:b w:val="1"/>
          <w:bCs w:val="1"/>
          <w:i w:val="1"/>
          <w:iCs w:val="1"/>
          <w:noProof w:val="0"/>
          <w:sz w:val="44"/>
          <w:szCs w:val="44"/>
          <w:lang w:val="en-US"/>
        </w:rPr>
        <w:t>provide</w:t>
      </w:r>
      <w:r w:rsidRPr="631768BD" w:rsidR="631768BD">
        <w:rPr>
          <w:rFonts w:ascii="Times New Roman" w:hAnsi="Times New Roman" w:eastAsia="Times New Roman" w:cs="Times New Roman"/>
          <w:b w:val="1"/>
          <w:bCs w:val="1"/>
          <w:i w:val="1"/>
          <w:iCs w:val="1"/>
          <w:noProof w:val="0"/>
          <w:sz w:val="44"/>
          <w:szCs w:val="44"/>
          <w:lang w:val="en-US"/>
        </w:rPr>
        <w:t xml:space="preserve"> alternative ways for login to a system by using QR code as the random key method, attackers will be hard to decrypt the password since they will need to generate a huge rainbow table if the random key is long enough.</w:t>
      </w:r>
    </w:p>
    <w:p w:rsidR="0CC23C86" w:rsidP="0CC23C86" w:rsidRDefault="0CC23C86" w14:paraId="6FAA1387" w14:textId="31594AF2">
      <w:pPr>
        <w:pStyle w:val="Normal"/>
        <w:rPr>
          <w:rFonts w:ascii="Times New Roman" w:hAnsi="Times New Roman" w:eastAsia="Times New Roman" w:cs="Times New Roman"/>
          <w:b w:val="1"/>
          <w:bCs w:val="1"/>
          <w:i w:val="1"/>
          <w:iCs w:val="1"/>
          <w:noProof w:val="0"/>
          <w:sz w:val="44"/>
          <w:szCs w:val="44"/>
          <w:lang w:val="en-US"/>
        </w:rPr>
      </w:pPr>
    </w:p>
    <w:p w:rsidR="0CC23C86" w:rsidP="0CC23C86" w:rsidRDefault="0CC23C86" w14:paraId="7C7EA158" w14:textId="1A70BDA6">
      <w:pPr>
        <w:pStyle w:val="Normal"/>
        <w:rPr>
          <w:rFonts w:ascii="Times New Roman" w:hAnsi="Times New Roman" w:eastAsia="Times New Roman" w:cs="Times New Roman"/>
          <w:b w:val="1"/>
          <w:bCs w:val="1"/>
          <w:i w:val="1"/>
          <w:iCs w:val="1"/>
          <w:noProof w:val="0"/>
          <w:sz w:val="44"/>
          <w:szCs w:val="44"/>
          <w:lang w:val="en-US"/>
        </w:rPr>
      </w:pPr>
      <w:r w:rsidRPr="05217EF9" w:rsidR="05217EF9">
        <w:rPr>
          <w:rFonts w:ascii="Times New Roman" w:hAnsi="Times New Roman" w:eastAsia="Times New Roman" w:cs="Times New Roman"/>
          <w:b w:val="1"/>
          <w:bCs w:val="1"/>
          <w:i w:val="1"/>
          <w:iCs w:val="1"/>
          <w:noProof w:val="0"/>
          <w:sz w:val="44"/>
          <w:szCs w:val="44"/>
          <w:lang w:val="en-US"/>
        </w:rPr>
        <w:t xml:space="preserve">  Under the proposed system, the user will key in the username then the password will be obtained. The server will generate a random key with 40 characters in the form of QR code. The phone will then scan the QR code to obtain the random key. The password will then combine the random key and hash. The server will retrieve the password from the database then combine the random key and hash it. </w:t>
      </w:r>
      <w:r w:rsidRPr="05217EF9" w:rsidR="05217EF9">
        <w:rPr>
          <w:rFonts w:ascii="Times New Roman" w:hAnsi="Times New Roman" w:eastAsia="Times New Roman" w:cs="Times New Roman"/>
          <w:b w:val="1"/>
          <w:bCs w:val="1"/>
          <w:i w:val="1"/>
          <w:iCs w:val="1"/>
          <w:noProof w:val="0"/>
          <w:sz w:val="44"/>
          <w:szCs w:val="44"/>
          <w:lang w:val="en-US"/>
        </w:rPr>
        <w:t>Both of these</w:t>
      </w:r>
      <w:r w:rsidRPr="05217EF9" w:rsidR="05217EF9">
        <w:rPr>
          <w:rFonts w:ascii="Times New Roman" w:hAnsi="Times New Roman" w:eastAsia="Times New Roman" w:cs="Times New Roman"/>
          <w:b w:val="1"/>
          <w:bCs w:val="1"/>
          <w:i w:val="1"/>
          <w:iCs w:val="1"/>
          <w:noProof w:val="0"/>
          <w:sz w:val="44"/>
          <w:szCs w:val="44"/>
          <w:lang w:val="en-US"/>
        </w:rPr>
        <w:t xml:space="preserve"> hash values generated will take the first 6 characters as the OTP. Once it is both matches, the login is success.</w:t>
      </w:r>
    </w:p>
    <w:p w:rsidR="05217EF9" w:rsidP="05217EF9" w:rsidRDefault="05217EF9" w14:paraId="444D47E7" w14:textId="67749312">
      <w:pPr>
        <w:pStyle w:val="Normal"/>
      </w:pPr>
      <w:r>
        <w:drawing>
          <wp:inline wp14:editId="67737D51" wp14:anchorId="6D953E17">
            <wp:extent cx="4261638" cy="3024678"/>
            <wp:effectExtent l="133350" t="133350" r="100965" b="118745"/>
            <wp:docPr id="1631443700" name="" title=""/>
            <wp:cNvGraphicFramePr>
              <a:graphicFrameLocks noChangeAspect="1"/>
            </wp:cNvGraphicFramePr>
            <a:graphic>
              <a:graphicData uri="http://schemas.openxmlformats.org/drawingml/2006/picture">
                <pic:pic>
                  <pic:nvPicPr>
                    <pic:cNvPr id="0" name=""/>
                    <pic:cNvPicPr/>
                  </pic:nvPicPr>
                  <pic:blipFill>
                    <a:blip r:embed="Re6e1886422814491">
                      <a:extLst>
                        <a:ext xmlns:a="http://schemas.openxmlformats.org/drawingml/2006/main" uri="{28A0092B-C50C-407E-A947-70E740481C1C}">
                          <a14:useLocalDpi val="0"/>
                        </a:ext>
                      </a:extLst>
                    </a:blip>
                    <a:srcRect l="0" t="584" r="2439" b="0"/>
                    <a:stretch>
                      <a:fillRect/>
                    </a:stretch>
                  </pic:blipFill>
                  <pic:spPr xmlns:pic="http://schemas.openxmlformats.org/drawingml/2006/picture">
                    <a:xfrm xmlns:a="http://schemas.openxmlformats.org/drawingml/2006/main" rot="10860000" flipH="1" flipV="1">
                      <a:off x="0" y="0"/>
                      <a:ext cx="4261638" cy="3024678"/>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05217EF9" w:rsidP="05217EF9" w:rsidRDefault="05217EF9" w14:paraId="3E620A9E" w14:textId="15266A8D">
      <w:pPr>
        <w:pStyle w:val="Normal"/>
      </w:pPr>
    </w:p>
    <w:p w:rsidR="05217EF9" w:rsidP="05217EF9" w:rsidRDefault="05217EF9" w14:paraId="5D8EBA7A" w14:textId="244386F7">
      <w:pPr>
        <w:pStyle w:val="Normal"/>
      </w:pPr>
    </w:p>
    <w:p w:rsidR="0E112E7D" w:rsidP="0E112E7D" w:rsidRDefault="0E112E7D" w14:paraId="35832F84" w14:textId="494954E2">
      <w:pPr>
        <w:pStyle w:val="Normal"/>
        <w:rPr>
          <w:rFonts w:ascii="Times New Roman" w:hAnsi="Times New Roman" w:eastAsia="Times New Roman" w:cs="Times New Roman"/>
          <w:b w:val="1"/>
          <w:bCs w:val="1"/>
          <w:i w:val="1"/>
          <w:iCs w:val="1"/>
          <w:noProof w:val="0"/>
          <w:sz w:val="44"/>
          <w:szCs w:val="44"/>
          <w:lang w:val="en-US"/>
        </w:rPr>
      </w:pPr>
    </w:p>
    <w:p w:rsidR="05217EF9" w:rsidP="0E112E7D" w:rsidRDefault="05217EF9" w14:paraId="05FDDAD8" w14:textId="23512FCF">
      <w:pPr>
        <w:pStyle w:val="Normal"/>
        <w:rPr>
          <w:rFonts w:ascii="Times New Roman" w:hAnsi="Times New Roman" w:eastAsia="Times New Roman" w:cs="Times New Roman"/>
          <w:b w:val="1"/>
          <w:bCs w:val="1"/>
          <w:i w:val="1"/>
          <w:iCs w:val="1"/>
          <w:noProof w:val="0"/>
          <w:sz w:val="44"/>
          <w:szCs w:val="44"/>
          <w:u w:val="single"/>
          <w:lang w:val="en-US"/>
        </w:rPr>
      </w:pPr>
      <w:r w:rsidRPr="0E112E7D" w:rsidR="0E112E7D">
        <w:rPr>
          <w:rFonts w:ascii="Times New Roman" w:hAnsi="Times New Roman" w:eastAsia="Times New Roman" w:cs="Times New Roman"/>
          <w:b w:val="1"/>
          <w:bCs w:val="1"/>
          <w:i w:val="1"/>
          <w:iCs w:val="1"/>
          <w:noProof w:val="0"/>
          <w:sz w:val="44"/>
          <w:szCs w:val="44"/>
          <w:u w:val="single"/>
          <w:lang w:val="en-US"/>
        </w:rPr>
        <w:t>LITERATURE REVIEW</w:t>
      </w:r>
      <w:r w:rsidRPr="0E112E7D" w:rsidR="0E112E7D">
        <w:rPr>
          <w:rFonts w:ascii="Times New Roman" w:hAnsi="Times New Roman" w:eastAsia="Times New Roman" w:cs="Times New Roman"/>
          <w:b w:val="1"/>
          <w:bCs w:val="1"/>
          <w:i w:val="1"/>
          <w:iCs w:val="1"/>
          <w:noProof w:val="0"/>
          <w:sz w:val="44"/>
          <w:szCs w:val="44"/>
          <w:lang w:val="en-US"/>
        </w:rPr>
        <w:t xml:space="preserve"> :</w:t>
      </w:r>
    </w:p>
    <w:p w:rsidR="0E112E7D" w:rsidP="0E112E7D" w:rsidRDefault="0E112E7D" w14:paraId="2B1D2B0A" w14:textId="1D01E8B5">
      <w:pPr>
        <w:pStyle w:val="Normal"/>
        <w:rPr>
          <w:rFonts w:ascii="Times New Roman" w:hAnsi="Times New Roman" w:eastAsia="Times New Roman" w:cs="Times New Roman"/>
          <w:b w:val="1"/>
          <w:bCs w:val="1"/>
          <w:i w:val="1"/>
          <w:iCs w:val="1"/>
          <w:noProof w:val="0"/>
          <w:sz w:val="44"/>
          <w:szCs w:val="44"/>
          <w:u w:val="single"/>
          <w:lang w:val="en-US"/>
        </w:rPr>
      </w:pPr>
    </w:p>
    <w:p w:rsidR="0E112E7D" w:rsidP="0E112E7D" w:rsidRDefault="0E112E7D" w14:paraId="5846FBE0" w14:textId="5B250A1F">
      <w:pPr>
        <w:pStyle w:val="Normal"/>
        <w:rPr>
          <w:rFonts w:ascii="Times New Roman" w:hAnsi="Times New Roman" w:eastAsia="Times New Roman" w:cs="Times New Roman"/>
          <w:b w:val="1"/>
          <w:bCs w:val="1"/>
          <w:i w:val="1"/>
          <w:iCs w:val="1"/>
          <w:noProof w:val="0"/>
          <w:sz w:val="44"/>
          <w:szCs w:val="44"/>
          <w:lang w:val="en-US"/>
        </w:rPr>
      </w:pPr>
    </w:p>
    <w:p w:rsidR="05217EF9" w:rsidP="0E112E7D" w:rsidRDefault="05217EF9" w14:paraId="158C5E03" w14:textId="14133AE3">
      <w:pPr>
        <w:pStyle w:val="Normal"/>
        <w:rPr>
          <w:rFonts w:ascii="Times New Roman" w:hAnsi="Times New Roman" w:eastAsia="Times New Roman" w:cs="Times New Roman"/>
          <w:b w:val="1"/>
          <w:bCs w:val="1"/>
          <w:i w:val="1"/>
          <w:iCs w:val="1"/>
          <w:noProof w:val="0"/>
          <w:sz w:val="44"/>
          <w:szCs w:val="44"/>
          <w:u w:val="single"/>
          <w:lang w:val="en-US"/>
        </w:rPr>
      </w:pPr>
      <w:r w:rsidRPr="0E112E7D" w:rsidR="0E112E7D">
        <w:rPr>
          <w:rFonts w:ascii="Times New Roman" w:hAnsi="Times New Roman" w:eastAsia="Times New Roman" w:cs="Times New Roman"/>
          <w:b w:val="1"/>
          <w:bCs w:val="1"/>
          <w:i w:val="1"/>
          <w:iCs w:val="1"/>
          <w:noProof w:val="0"/>
          <w:sz w:val="44"/>
          <w:szCs w:val="44"/>
          <w:lang w:val="en-US"/>
        </w:rPr>
        <w:t xml:space="preserve"> </w:t>
      </w:r>
      <w:r w:rsidRPr="0E112E7D" w:rsidR="0E112E7D">
        <w:rPr>
          <w:rFonts w:ascii="Times New Roman" w:hAnsi="Times New Roman" w:eastAsia="Times New Roman" w:cs="Times New Roman"/>
          <w:b w:val="1"/>
          <w:bCs w:val="1"/>
          <w:i w:val="1"/>
          <w:iCs w:val="1"/>
          <w:noProof w:val="0"/>
          <w:sz w:val="44"/>
          <w:szCs w:val="44"/>
          <w:u w:val="single"/>
          <w:lang w:val="en-US"/>
        </w:rPr>
        <w:t>EXISTING PROPOSED SOLUTIONS OVERVIEW:</w:t>
      </w:r>
    </w:p>
    <w:p w:rsidR="05217EF9" w:rsidP="0E112E7D" w:rsidRDefault="05217EF9" w14:paraId="60A101DA" w14:textId="166DA396">
      <w:pPr>
        <w:pStyle w:val="Normal"/>
        <w:rPr>
          <w:rFonts w:ascii="Times New Roman" w:hAnsi="Times New Roman" w:eastAsia="Times New Roman" w:cs="Times New Roman"/>
          <w:b w:val="1"/>
          <w:bCs w:val="1"/>
          <w:i w:val="1"/>
          <w:iCs w:val="1"/>
          <w:noProof w:val="0"/>
          <w:color w:val="4471C4" w:themeColor="accent1" w:themeTint="99" w:themeShade="FF"/>
          <w:sz w:val="44"/>
          <w:szCs w:val="44"/>
          <w:highlight w:val="yellow"/>
          <w:lang w:val="en-US"/>
        </w:rPr>
      </w:pPr>
      <w:r w:rsidRPr="0E112E7D" w:rsidR="0E112E7D">
        <w:rPr>
          <w:rFonts w:ascii="Times New Roman" w:hAnsi="Times New Roman" w:eastAsia="Times New Roman" w:cs="Times New Roman"/>
          <w:b w:val="1"/>
          <w:bCs w:val="1"/>
          <w:i w:val="1"/>
          <w:iCs w:val="1"/>
          <w:noProof w:val="0"/>
          <w:sz w:val="44"/>
          <w:szCs w:val="44"/>
          <w:lang w:val="en-US"/>
        </w:rPr>
        <w:t xml:space="preserve"> Authentication is a process to access </w:t>
      </w:r>
      <w:r w:rsidRPr="0E112E7D" w:rsidR="0E112E7D">
        <w:rPr>
          <w:rFonts w:ascii="Times New Roman" w:hAnsi="Times New Roman" w:eastAsia="Times New Roman" w:cs="Times New Roman"/>
          <w:b w:val="1"/>
          <w:bCs w:val="1"/>
          <w:i w:val="1"/>
          <w:iCs w:val="1"/>
          <w:noProof w:val="0"/>
          <w:sz w:val="44"/>
          <w:szCs w:val="44"/>
          <w:lang w:val="en-US"/>
        </w:rPr>
        <w:t>to</w:t>
      </w:r>
      <w:r w:rsidRPr="0E112E7D" w:rsidR="0E112E7D">
        <w:rPr>
          <w:rFonts w:ascii="Times New Roman" w:hAnsi="Times New Roman" w:eastAsia="Times New Roman" w:cs="Times New Roman"/>
          <w:b w:val="1"/>
          <w:bCs w:val="1"/>
          <w:i w:val="1"/>
          <w:iCs w:val="1"/>
          <w:noProof w:val="0"/>
          <w:sz w:val="44"/>
          <w:szCs w:val="44"/>
          <w:lang w:val="en-US"/>
        </w:rPr>
        <w:t xml:space="preserve"> login account and accessing the service provided by the system or server using the password. It also has an alternative way to authenticate the user which is using biometric authentication by using fingerprint or iris recognition. However, </w:t>
      </w:r>
      <w:r w:rsidRPr="0E112E7D" w:rsidR="0E112E7D">
        <w:rPr>
          <w:rFonts w:ascii="Times New Roman" w:hAnsi="Times New Roman" w:eastAsia="Times New Roman" w:cs="Times New Roman"/>
          <w:b w:val="1"/>
          <w:bCs w:val="1"/>
          <w:i w:val="1"/>
          <w:iCs w:val="1"/>
          <w:noProof w:val="0"/>
          <w:sz w:val="44"/>
          <w:szCs w:val="44"/>
          <w:lang w:val="en-US"/>
        </w:rPr>
        <w:t>human has</w:t>
      </w:r>
      <w:r w:rsidRPr="0E112E7D" w:rsidR="0E112E7D">
        <w:rPr>
          <w:rFonts w:ascii="Times New Roman" w:hAnsi="Times New Roman" w:eastAsia="Times New Roman" w:cs="Times New Roman"/>
          <w:b w:val="1"/>
          <w:bCs w:val="1"/>
          <w:i w:val="1"/>
          <w:iCs w:val="1"/>
          <w:noProof w:val="0"/>
          <w:sz w:val="44"/>
          <w:szCs w:val="44"/>
          <w:lang w:val="en-US"/>
        </w:rPr>
        <w:t xml:space="preserve"> the tendency to create easily remember passwords  </w:t>
      </w:r>
      <w:r w:rsidRPr="0E112E7D" w:rsidR="0E112E7D">
        <w:rPr>
          <w:rFonts w:ascii="Times New Roman" w:hAnsi="Times New Roman" w:eastAsia="Times New Roman" w:cs="Times New Roman"/>
          <w:b w:val="1"/>
          <w:bCs w:val="1"/>
          <w:i w:val="1"/>
          <w:iCs w:val="1"/>
          <w:noProof w:val="0"/>
          <w:sz w:val="44"/>
          <w:szCs w:val="44"/>
          <w:lang w:val="en-US"/>
        </w:rPr>
        <w:t>which it</w:t>
      </w:r>
      <w:r w:rsidRPr="0E112E7D" w:rsidR="0E112E7D">
        <w:rPr>
          <w:rFonts w:ascii="Times New Roman" w:hAnsi="Times New Roman" w:eastAsia="Times New Roman" w:cs="Times New Roman"/>
          <w:noProof w:val="0"/>
          <w:sz w:val="44"/>
          <w:szCs w:val="44"/>
          <w:lang w:val="en-US"/>
        </w:rPr>
        <w:t xml:space="preserve"> </w:t>
      </w:r>
      <w:r w:rsidRPr="0E112E7D" w:rsidR="0E112E7D">
        <w:rPr>
          <w:rFonts w:ascii="Times New Roman" w:hAnsi="Times New Roman" w:eastAsia="Times New Roman" w:cs="Times New Roman"/>
          <w:b w:val="1"/>
          <w:bCs w:val="1"/>
          <w:i w:val="1"/>
          <w:iCs w:val="1"/>
          <w:noProof w:val="0"/>
          <w:sz w:val="44"/>
          <w:szCs w:val="44"/>
          <w:lang w:val="en-US"/>
        </w:rPr>
        <w:t xml:space="preserve">will lead to a problem. </w:t>
      </w:r>
    </w:p>
    <w:p w:rsidR="05217EF9" w:rsidP="05217EF9" w:rsidRDefault="05217EF9" w14:paraId="01B2B4BA" w14:textId="6BA3FF6C">
      <w:pPr>
        <w:pStyle w:val="Normal"/>
        <w:rPr>
          <w:rFonts w:ascii="Times New Roman" w:hAnsi="Times New Roman" w:eastAsia="Times New Roman" w:cs="Times New Roman"/>
          <w:b w:val="1"/>
          <w:bCs w:val="1"/>
          <w:i w:val="1"/>
          <w:iCs w:val="1"/>
          <w:noProof w:val="0"/>
          <w:sz w:val="44"/>
          <w:szCs w:val="44"/>
          <w:lang w:val="en-US"/>
        </w:rPr>
      </w:pPr>
    </w:p>
    <w:p w:rsidR="05217EF9" w:rsidP="05217EF9" w:rsidRDefault="05217EF9" w14:paraId="7EC8FEA0" w14:textId="39A2369C">
      <w:pPr>
        <w:pStyle w:val="Normal"/>
        <w:rPr>
          <w:rFonts w:ascii="Times New Roman" w:hAnsi="Times New Roman" w:eastAsia="Times New Roman" w:cs="Times New Roman"/>
          <w:b w:val="1"/>
          <w:bCs w:val="1"/>
          <w:i w:val="1"/>
          <w:iCs w:val="1"/>
          <w:noProof w:val="0"/>
          <w:sz w:val="44"/>
          <w:szCs w:val="44"/>
          <w:lang w:val="en-US"/>
        </w:rPr>
      </w:pPr>
    </w:p>
    <w:p w:rsidR="05217EF9" w:rsidP="05217EF9" w:rsidRDefault="05217EF9" w14:paraId="3A69F0DC" w14:textId="66968247">
      <w:pPr>
        <w:pStyle w:val="Normal"/>
        <w:rPr>
          <w:rFonts w:ascii="Times New Roman" w:hAnsi="Times New Roman" w:eastAsia="Times New Roman" w:cs="Times New Roman"/>
          <w:b w:val="1"/>
          <w:bCs w:val="1"/>
          <w:i w:val="1"/>
          <w:iCs w:val="1"/>
          <w:noProof w:val="0"/>
          <w:sz w:val="44"/>
          <w:szCs w:val="44"/>
          <w:lang w:val="en-US"/>
        </w:rPr>
      </w:pPr>
    </w:p>
    <w:p w:rsidR="05217EF9" w:rsidP="631768BD" w:rsidRDefault="05217EF9" w14:paraId="110EFC15" w14:textId="35869956">
      <w:pPr>
        <w:pStyle w:val="Normal"/>
        <w:rPr>
          <w:rFonts w:ascii="Times New Roman" w:hAnsi="Times New Roman" w:eastAsia="Times New Roman" w:cs="Times New Roman"/>
          <w:b w:val="1"/>
          <w:bCs w:val="1"/>
          <w:i w:val="1"/>
          <w:iCs w:val="1"/>
          <w:noProof w:val="0"/>
          <w:sz w:val="44"/>
          <w:szCs w:val="44"/>
          <w:lang w:val="en-US"/>
        </w:rPr>
      </w:pPr>
      <w:r w:rsidRPr="631768BD" w:rsidR="631768BD">
        <w:rPr>
          <w:rFonts w:ascii="Times New Roman" w:hAnsi="Times New Roman" w:eastAsia="Times New Roman" w:cs="Times New Roman"/>
          <w:b w:val="1"/>
          <w:bCs w:val="1"/>
          <w:i w:val="1"/>
          <w:iCs w:val="1"/>
          <w:noProof w:val="0"/>
          <w:sz w:val="44"/>
          <w:szCs w:val="44"/>
          <w:lang w:val="en-US"/>
        </w:rPr>
        <w:t xml:space="preserve">One Time Passwords (OTP) offers a </w:t>
      </w:r>
      <w:r w:rsidRPr="631768BD" w:rsidR="631768BD">
        <w:rPr>
          <w:rFonts w:ascii="Times New Roman" w:hAnsi="Times New Roman" w:eastAsia="Times New Roman" w:cs="Times New Roman"/>
          <w:b w:val="1"/>
          <w:bCs w:val="1"/>
          <w:i w:val="1"/>
          <w:iCs w:val="1"/>
          <w:noProof w:val="0"/>
          <w:sz w:val="44"/>
          <w:szCs w:val="44"/>
          <w:lang w:val="en-US"/>
        </w:rPr>
        <w:t>promising</w:t>
      </w:r>
      <w:r w:rsidRPr="631768BD" w:rsidR="631768BD">
        <w:rPr>
          <w:rFonts w:ascii="Times New Roman" w:hAnsi="Times New Roman" w:eastAsia="Times New Roman" w:cs="Times New Roman"/>
          <w:b w:val="1"/>
          <w:bCs w:val="1"/>
          <w:i w:val="1"/>
          <w:iCs w:val="1"/>
          <w:noProof w:val="0"/>
          <w:sz w:val="44"/>
          <w:szCs w:val="44"/>
          <w:lang w:val="en-US"/>
        </w:rPr>
        <w:t xml:space="preserve"> alternative for two-factor authentication systems. A one-time password is a password that is valid for only one login session or transactions, on a computer system or other digital device.</w:t>
      </w:r>
    </w:p>
    <w:p w:rsidR="05217EF9" w:rsidP="05217EF9" w:rsidRDefault="05217EF9" w14:paraId="163C7C7D" w14:textId="2B3E8B15">
      <w:pPr>
        <w:pStyle w:val="Normal"/>
        <w:rPr>
          <w:rFonts w:ascii="Times New Roman" w:hAnsi="Times New Roman" w:eastAsia="Times New Roman" w:cs="Times New Roman"/>
          <w:b w:val="1"/>
          <w:bCs w:val="1"/>
          <w:i w:val="1"/>
          <w:iCs w:val="1"/>
          <w:noProof w:val="0"/>
          <w:sz w:val="44"/>
          <w:szCs w:val="44"/>
          <w:lang w:val="en-US"/>
        </w:rPr>
      </w:pPr>
      <w:r w:rsidRPr="05217EF9" w:rsidR="05217EF9">
        <w:rPr>
          <w:rFonts w:ascii="Times New Roman" w:hAnsi="Times New Roman" w:eastAsia="Times New Roman" w:cs="Times New Roman"/>
          <w:b w:val="1"/>
          <w:bCs w:val="1"/>
          <w:i w:val="1"/>
          <w:iCs w:val="1"/>
          <w:noProof w:val="0"/>
          <w:sz w:val="44"/>
          <w:szCs w:val="44"/>
          <w:lang w:val="en-US"/>
        </w:rPr>
        <w:t xml:space="preserve">Two-factor authentication solution equips customers with a cost-effective means of </w:t>
      </w:r>
      <w:r w:rsidRPr="05217EF9" w:rsidR="05217EF9">
        <w:rPr>
          <w:rFonts w:ascii="Times New Roman" w:hAnsi="Times New Roman" w:eastAsia="Times New Roman" w:cs="Times New Roman"/>
          <w:b w:val="1"/>
          <w:bCs w:val="1"/>
          <w:i w:val="1"/>
          <w:iCs w:val="1"/>
          <w:noProof w:val="0"/>
          <w:sz w:val="44"/>
          <w:szCs w:val="44"/>
          <w:lang w:val="en-US"/>
        </w:rPr>
        <w:t>providing</w:t>
      </w:r>
      <w:r w:rsidRPr="05217EF9" w:rsidR="05217EF9">
        <w:rPr>
          <w:rFonts w:ascii="Times New Roman" w:hAnsi="Times New Roman" w:eastAsia="Times New Roman" w:cs="Times New Roman"/>
          <w:b w:val="1"/>
          <w:bCs w:val="1"/>
          <w:i w:val="1"/>
          <w:iCs w:val="1"/>
          <w:noProof w:val="0"/>
          <w:sz w:val="44"/>
          <w:szCs w:val="44"/>
          <w:lang w:val="en-US"/>
        </w:rPr>
        <w:t xml:space="preserve"> flexible and strong authentication to </w:t>
      </w:r>
      <w:r w:rsidRPr="05217EF9" w:rsidR="05217EF9">
        <w:rPr>
          <w:rFonts w:ascii="Times New Roman" w:hAnsi="Times New Roman" w:eastAsia="Times New Roman" w:cs="Times New Roman"/>
          <w:b w:val="1"/>
          <w:bCs w:val="1"/>
          <w:i w:val="1"/>
          <w:iCs w:val="1"/>
          <w:noProof w:val="0"/>
          <w:sz w:val="44"/>
          <w:szCs w:val="44"/>
          <w:lang w:val="en-US"/>
        </w:rPr>
        <w:t>very large</w:t>
      </w:r>
      <w:r w:rsidRPr="05217EF9" w:rsidR="05217EF9">
        <w:rPr>
          <w:rFonts w:ascii="Times New Roman" w:hAnsi="Times New Roman" w:eastAsia="Times New Roman" w:cs="Times New Roman"/>
          <w:b w:val="1"/>
          <w:bCs w:val="1"/>
          <w:i w:val="1"/>
          <w:iCs w:val="1"/>
          <w:noProof w:val="0"/>
          <w:sz w:val="44"/>
          <w:szCs w:val="44"/>
          <w:lang w:val="en-US"/>
        </w:rPr>
        <w:t xml:space="preserve"> scale. The goal of computer security to </w:t>
      </w:r>
      <w:r w:rsidRPr="05217EF9" w:rsidR="05217EF9">
        <w:rPr>
          <w:rFonts w:ascii="Times New Roman" w:hAnsi="Times New Roman" w:eastAsia="Times New Roman" w:cs="Times New Roman"/>
          <w:b w:val="1"/>
          <w:bCs w:val="1"/>
          <w:i w:val="1"/>
          <w:iCs w:val="1"/>
          <w:noProof w:val="0"/>
          <w:sz w:val="44"/>
          <w:szCs w:val="44"/>
          <w:lang w:val="en-US"/>
        </w:rPr>
        <w:t>maintain</w:t>
      </w:r>
      <w:r w:rsidRPr="05217EF9" w:rsidR="05217EF9">
        <w:rPr>
          <w:rFonts w:ascii="Times New Roman" w:hAnsi="Times New Roman" w:eastAsia="Times New Roman" w:cs="Times New Roman"/>
          <w:b w:val="1"/>
          <w:bCs w:val="1"/>
          <w:i w:val="1"/>
          <w:iCs w:val="1"/>
          <w:noProof w:val="0"/>
          <w:sz w:val="44"/>
          <w:szCs w:val="44"/>
          <w:lang w:val="en-US"/>
        </w:rPr>
        <w:t xml:space="preserve"> the integrity, availability and privacy of the information entrusted to the system can be obtained by adopting this authentication technique. There are also </w:t>
      </w:r>
      <w:r w:rsidRPr="05217EF9" w:rsidR="05217EF9">
        <w:rPr>
          <w:rFonts w:ascii="Times New Roman" w:hAnsi="Times New Roman" w:eastAsia="Times New Roman" w:cs="Times New Roman"/>
          <w:b w:val="1"/>
          <w:bCs w:val="1"/>
          <w:i w:val="1"/>
          <w:iCs w:val="1"/>
          <w:noProof w:val="0"/>
          <w:sz w:val="44"/>
          <w:szCs w:val="44"/>
          <w:lang w:val="en-US"/>
        </w:rPr>
        <w:t>company</w:t>
      </w:r>
      <w:r w:rsidRPr="05217EF9" w:rsidR="05217EF9">
        <w:rPr>
          <w:rFonts w:ascii="Times New Roman" w:hAnsi="Times New Roman" w:eastAsia="Times New Roman" w:cs="Times New Roman"/>
          <w:b w:val="1"/>
          <w:bCs w:val="1"/>
          <w:i w:val="1"/>
          <w:iCs w:val="1"/>
          <w:noProof w:val="0"/>
          <w:sz w:val="44"/>
          <w:szCs w:val="44"/>
          <w:lang w:val="en-US"/>
        </w:rPr>
        <w:t xml:space="preserve"> use the hashing algorithm to store their password. In the transmission of the password, the password has already been hashed and become unreadable. Lastly, most of the </w:t>
      </w:r>
      <w:r w:rsidRPr="05217EF9" w:rsidR="05217EF9">
        <w:rPr>
          <w:rFonts w:ascii="Times New Roman" w:hAnsi="Times New Roman" w:eastAsia="Times New Roman" w:cs="Times New Roman"/>
          <w:b w:val="1"/>
          <w:bCs w:val="1"/>
          <w:i w:val="1"/>
          <w:iCs w:val="1"/>
          <w:noProof w:val="0"/>
          <w:sz w:val="44"/>
          <w:szCs w:val="44"/>
          <w:lang w:val="en-US"/>
        </w:rPr>
        <w:t>password is</w:t>
      </w:r>
      <w:r w:rsidRPr="05217EF9" w:rsidR="05217EF9">
        <w:rPr>
          <w:rFonts w:ascii="Times New Roman" w:hAnsi="Times New Roman" w:eastAsia="Times New Roman" w:cs="Times New Roman"/>
          <w:b w:val="1"/>
          <w:bCs w:val="1"/>
          <w:i w:val="1"/>
          <w:iCs w:val="1"/>
          <w:noProof w:val="0"/>
          <w:sz w:val="44"/>
          <w:szCs w:val="44"/>
          <w:lang w:val="en-US"/>
        </w:rPr>
        <w:t xml:space="preserve"> now encrypted when it is sent from the sender to the receiver.</w:t>
      </w:r>
    </w:p>
    <w:p w:rsidR="05217EF9" w:rsidP="05217EF9" w:rsidRDefault="05217EF9" w14:paraId="09B766D1" w14:textId="43DCD950">
      <w:pPr>
        <w:pStyle w:val="Normal"/>
        <w:rPr>
          <w:rFonts w:ascii="Times New Roman" w:hAnsi="Times New Roman" w:eastAsia="Times New Roman" w:cs="Times New Roman"/>
          <w:b w:val="1"/>
          <w:bCs w:val="1"/>
          <w:i w:val="1"/>
          <w:iCs w:val="1"/>
          <w:noProof w:val="0"/>
          <w:sz w:val="44"/>
          <w:szCs w:val="44"/>
          <w:lang w:val="en-US"/>
        </w:rPr>
      </w:pPr>
    </w:p>
    <w:p w:rsidR="05217EF9" w:rsidP="05217EF9" w:rsidRDefault="05217EF9" w14:paraId="5D12D097" w14:textId="06BD6CAE">
      <w:pPr>
        <w:pStyle w:val="Normal"/>
        <w:rPr>
          <w:rFonts w:ascii="Times New Roman" w:hAnsi="Times New Roman" w:eastAsia="Times New Roman" w:cs="Times New Roman"/>
          <w:b w:val="1"/>
          <w:bCs w:val="1"/>
          <w:i w:val="1"/>
          <w:iCs w:val="1"/>
          <w:noProof w:val="0"/>
          <w:sz w:val="44"/>
          <w:szCs w:val="44"/>
          <w:lang w:val="en-US"/>
        </w:rPr>
      </w:pPr>
    </w:p>
    <w:p w:rsidR="05217EF9" w:rsidP="0E112E7D" w:rsidRDefault="05217EF9" w14:paraId="5A59785C" w14:textId="375B4800">
      <w:pPr>
        <w:pStyle w:val="Normal"/>
        <w:rPr>
          <w:rFonts w:ascii="Times New Roman" w:hAnsi="Times New Roman" w:eastAsia="Times New Roman" w:cs="Times New Roman"/>
          <w:b w:val="1"/>
          <w:bCs w:val="1"/>
          <w:i w:val="1"/>
          <w:iCs w:val="1"/>
          <w:noProof w:val="0"/>
          <w:sz w:val="44"/>
          <w:szCs w:val="44"/>
          <w:lang w:val="en-US"/>
        </w:rPr>
      </w:pPr>
      <w:r w:rsidRPr="0E112E7D" w:rsidR="0E112E7D">
        <w:rPr>
          <w:rFonts w:ascii="Times New Roman" w:hAnsi="Times New Roman" w:eastAsia="Times New Roman" w:cs="Times New Roman"/>
          <w:b w:val="1"/>
          <w:bCs w:val="1"/>
          <w:i w:val="1"/>
          <w:iCs w:val="1"/>
          <w:noProof w:val="0"/>
          <w:sz w:val="44"/>
          <w:szCs w:val="44"/>
          <w:lang w:val="en-US"/>
        </w:rPr>
        <w:t xml:space="preserve"> The password is encrypted so that the attackers will not easily </w:t>
      </w:r>
      <w:r w:rsidRPr="0E112E7D" w:rsidR="0E112E7D">
        <w:rPr>
          <w:rFonts w:ascii="Times New Roman" w:hAnsi="Times New Roman" w:eastAsia="Times New Roman" w:cs="Times New Roman"/>
          <w:b w:val="1"/>
          <w:bCs w:val="1"/>
          <w:i w:val="1"/>
          <w:iCs w:val="1"/>
          <w:noProof w:val="0"/>
          <w:sz w:val="44"/>
          <w:szCs w:val="44"/>
          <w:lang w:val="en-US"/>
        </w:rPr>
        <w:t>obtaining</w:t>
      </w:r>
      <w:r w:rsidRPr="0E112E7D" w:rsidR="0E112E7D">
        <w:rPr>
          <w:rFonts w:ascii="Times New Roman" w:hAnsi="Times New Roman" w:eastAsia="Times New Roman" w:cs="Times New Roman"/>
          <w:b w:val="1"/>
          <w:bCs w:val="1"/>
          <w:i w:val="1"/>
          <w:iCs w:val="1"/>
          <w:noProof w:val="0"/>
          <w:sz w:val="44"/>
          <w:szCs w:val="44"/>
          <w:lang w:val="en-US"/>
        </w:rPr>
        <w:t xml:space="preserve"> the correct password since they will need another step to decrypt the </w:t>
      </w:r>
      <w:r w:rsidRPr="0E112E7D" w:rsidR="0E112E7D">
        <w:rPr>
          <w:rFonts w:ascii="Times New Roman" w:hAnsi="Times New Roman" w:eastAsia="Times New Roman" w:cs="Times New Roman"/>
          <w:b w:val="1"/>
          <w:bCs w:val="1"/>
          <w:i w:val="1"/>
          <w:iCs w:val="1"/>
          <w:noProof w:val="0"/>
          <w:sz w:val="44"/>
          <w:szCs w:val="44"/>
          <w:lang w:val="en-US"/>
        </w:rPr>
        <w:t>data.</w:t>
      </w:r>
    </w:p>
    <w:p w:rsidR="0E112E7D" w:rsidP="0E112E7D" w:rsidRDefault="0E112E7D" w14:paraId="604B6E8A" w14:textId="75B5E686">
      <w:pPr>
        <w:pStyle w:val="Normal"/>
        <w:rPr>
          <w:rFonts w:ascii="Times New Roman" w:hAnsi="Times New Roman" w:eastAsia="Times New Roman" w:cs="Times New Roman"/>
          <w:b w:val="1"/>
          <w:bCs w:val="1"/>
          <w:i w:val="1"/>
          <w:iCs w:val="1"/>
          <w:noProof w:val="0"/>
          <w:sz w:val="44"/>
          <w:szCs w:val="44"/>
          <w:lang w:val="en-US"/>
        </w:rPr>
      </w:pPr>
    </w:p>
    <w:p w:rsidR="0E112E7D" w:rsidP="0E112E7D" w:rsidRDefault="0E112E7D" w14:paraId="1C8FDF69" w14:textId="21DB4EF7">
      <w:pPr>
        <w:pStyle w:val="Normal"/>
        <w:rPr>
          <w:rFonts w:ascii="Times New Roman" w:hAnsi="Times New Roman" w:eastAsia="Times New Roman" w:cs="Times New Roman"/>
          <w:b w:val="1"/>
          <w:bCs w:val="1"/>
          <w:i w:val="1"/>
          <w:iCs w:val="1"/>
          <w:noProof w:val="0"/>
          <w:sz w:val="44"/>
          <w:szCs w:val="44"/>
          <w:lang w:val="en-US"/>
        </w:rPr>
      </w:pPr>
      <w:r w:rsidRPr="0E112E7D" w:rsidR="0E112E7D">
        <w:rPr>
          <w:rFonts w:ascii="Times New Roman" w:hAnsi="Times New Roman" w:eastAsia="Times New Roman" w:cs="Times New Roman"/>
          <w:b w:val="1"/>
          <w:bCs w:val="1"/>
          <w:i w:val="1"/>
          <w:iCs w:val="1"/>
          <w:noProof w:val="0"/>
          <w:sz w:val="44"/>
          <w:szCs w:val="44"/>
          <w:u w:val="single"/>
          <w:lang w:val="en-US"/>
        </w:rPr>
        <w:t>TWO FACTOR AUTHENTICATION</w:t>
      </w:r>
      <w:r w:rsidRPr="0E112E7D" w:rsidR="0E112E7D">
        <w:rPr>
          <w:rFonts w:ascii="Times New Roman" w:hAnsi="Times New Roman" w:eastAsia="Times New Roman" w:cs="Times New Roman"/>
          <w:b w:val="1"/>
          <w:bCs w:val="1"/>
          <w:i w:val="1"/>
          <w:iCs w:val="1"/>
          <w:noProof w:val="0"/>
          <w:sz w:val="44"/>
          <w:szCs w:val="44"/>
          <w:lang w:val="en-US"/>
        </w:rPr>
        <w:t xml:space="preserve"> :</w:t>
      </w:r>
    </w:p>
    <w:p w:rsidR="0E112E7D" w:rsidP="0E112E7D" w:rsidRDefault="0E112E7D" w14:paraId="29EA269E" w14:textId="46014E2C">
      <w:pPr>
        <w:pStyle w:val="Normal"/>
        <w:rPr>
          <w:rFonts w:ascii="Times New Roman" w:hAnsi="Times New Roman" w:eastAsia="Times New Roman" w:cs="Times New Roman"/>
          <w:b w:val="1"/>
          <w:bCs w:val="1"/>
          <w:i w:val="1"/>
          <w:iCs w:val="1"/>
          <w:noProof w:val="0"/>
          <w:sz w:val="44"/>
          <w:szCs w:val="44"/>
          <w:lang w:val="en-US"/>
        </w:rPr>
      </w:pPr>
      <w:r w:rsidRPr="0E112E7D" w:rsidR="0E112E7D">
        <w:rPr>
          <w:rFonts w:ascii="Times New Roman" w:hAnsi="Times New Roman" w:eastAsia="Times New Roman" w:cs="Times New Roman"/>
          <w:b w:val="1"/>
          <w:bCs w:val="1"/>
          <w:i w:val="1"/>
          <w:iCs w:val="1"/>
          <w:noProof w:val="0"/>
          <w:sz w:val="44"/>
          <w:szCs w:val="44"/>
          <w:lang w:val="en-US"/>
        </w:rPr>
        <w:t xml:space="preserve">Two-factor authentication </w:t>
      </w:r>
      <w:r w:rsidRPr="0E112E7D" w:rsidR="0E112E7D">
        <w:rPr>
          <w:rFonts w:ascii="Times New Roman" w:hAnsi="Times New Roman" w:eastAsia="Times New Roman" w:cs="Times New Roman"/>
          <w:b w:val="1"/>
          <w:bCs w:val="1"/>
          <w:i w:val="1"/>
          <w:iCs w:val="1"/>
          <w:noProof w:val="0"/>
          <w:sz w:val="44"/>
          <w:szCs w:val="44"/>
          <w:lang w:val="en-US"/>
        </w:rPr>
        <w:t>has been</w:t>
      </w:r>
      <w:r w:rsidRPr="0E112E7D" w:rsidR="0E112E7D">
        <w:rPr>
          <w:rFonts w:ascii="Times New Roman" w:hAnsi="Times New Roman" w:eastAsia="Times New Roman" w:cs="Times New Roman"/>
          <w:b w:val="1"/>
          <w:bCs w:val="1"/>
          <w:i w:val="1"/>
          <w:iCs w:val="1"/>
          <w:noProof w:val="0"/>
          <w:sz w:val="44"/>
          <w:szCs w:val="44"/>
          <w:lang w:val="en-US"/>
        </w:rPr>
        <w:t xml:space="preserve"> introduced </w:t>
      </w:r>
      <w:r w:rsidRPr="0E112E7D" w:rsidR="0E112E7D">
        <w:rPr>
          <w:rFonts w:ascii="Times New Roman" w:hAnsi="Times New Roman" w:eastAsia="Times New Roman" w:cs="Times New Roman"/>
          <w:b w:val="1"/>
          <w:bCs w:val="1"/>
          <w:i w:val="1"/>
          <w:iCs w:val="1"/>
          <w:noProof w:val="0"/>
          <w:sz w:val="44"/>
          <w:szCs w:val="44"/>
          <w:lang w:val="en-US"/>
        </w:rPr>
        <w:t>long</w:t>
      </w:r>
      <w:r w:rsidRPr="0E112E7D" w:rsidR="0E112E7D">
        <w:rPr>
          <w:rFonts w:ascii="Times New Roman" w:hAnsi="Times New Roman" w:eastAsia="Times New Roman" w:cs="Times New Roman"/>
          <w:b w:val="1"/>
          <w:bCs w:val="1"/>
          <w:i w:val="1"/>
          <w:iCs w:val="1"/>
          <w:noProof w:val="0"/>
          <w:sz w:val="44"/>
          <w:szCs w:val="44"/>
          <w:lang w:val="en-US"/>
        </w:rPr>
        <w:t xml:space="preserve"> time ago. It is also known as the two-step verification. The organization will implement this method because it is easy </w:t>
      </w:r>
      <w:r w:rsidRPr="0E112E7D" w:rsidR="0E112E7D">
        <w:rPr>
          <w:rFonts w:ascii="Times New Roman" w:hAnsi="Times New Roman" w:eastAsia="Times New Roman" w:cs="Times New Roman"/>
          <w:b w:val="1"/>
          <w:bCs w:val="1"/>
          <w:i w:val="1"/>
          <w:iCs w:val="1"/>
          <w:noProof w:val="0"/>
          <w:sz w:val="44"/>
          <w:szCs w:val="44"/>
          <w:lang w:val="en-US"/>
        </w:rPr>
        <w:t>the implement</w:t>
      </w:r>
      <w:r w:rsidRPr="0E112E7D" w:rsidR="0E112E7D">
        <w:rPr>
          <w:rFonts w:ascii="Times New Roman" w:hAnsi="Times New Roman" w:eastAsia="Times New Roman" w:cs="Times New Roman"/>
          <w:b w:val="1"/>
          <w:bCs w:val="1"/>
          <w:i w:val="1"/>
          <w:iCs w:val="1"/>
          <w:noProof w:val="0"/>
          <w:sz w:val="44"/>
          <w:szCs w:val="44"/>
          <w:lang w:val="en-US"/>
        </w:rPr>
        <w:t xml:space="preserve"> it. They can save the cost from replacing the existing system and increase security level by adding a layer of security that protects the existing authentication system.</w:t>
      </w:r>
    </w:p>
    <w:p w:rsidR="0E112E7D" w:rsidP="0E112E7D" w:rsidRDefault="0E112E7D" w14:paraId="17741F82" w14:textId="512086AE">
      <w:pPr>
        <w:pStyle w:val="Normal"/>
        <w:rPr>
          <w:rFonts w:ascii="Times New Roman" w:hAnsi="Times New Roman" w:eastAsia="Times New Roman" w:cs="Times New Roman"/>
          <w:b w:val="1"/>
          <w:bCs w:val="1"/>
          <w:i w:val="1"/>
          <w:iCs w:val="1"/>
          <w:noProof w:val="0"/>
          <w:sz w:val="44"/>
          <w:szCs w:val="44"/>
          <w:lang w:val="en-US"/>
        </w:rPr>
      </w:pPr>
      <w:r w:rsidRPr="0E112E7D" w:rsidR="0E112E7D">
        <w:rPr>
          <w:rFonts w:ascii="Times New Roman" w:hAnsi="Times New Roman" w:eastAsia="Times New Roman" w:cs="Times New Roman"/>
          <w:b w:val="1"/>
          <w:bCs w:val="1"/>
          <w:i w:val="1"/>
          <w:iCs w:val="1"/>
          <w:noProof w:val="0"/>
          <w:sz w:val="44"/>
          <w:szCs w:val="44"/>
          <w:lang w:val="en-US"/>
        </w:rPr>
        <w:t xml:space="preserve">Two-factor authentication is an </w:t>
      </w:r>
      <w:r w:rsidRPr="0E112E7D" w:rsidR="0E112E7D">
        <w:rPr>
          <w:rFonts w:ascii="Times New Roman" w:hAnsi="Times New Roman" w:eastAsia="Times New Roman" w:cs="Times New Roman"/>
          <w:b w:val="1"/>
          <w:bCs w:val="1"/>
          <w:i w:val="1"/>
          <w:iCs w:val="1"/>
          <w:noProof w:val="0"/>
          <w:sz w:val="44"/>
          <w:szCs w:val="44"/>
          <w:lang w:val="en-US"/>
        </w:rPr>
        <w:t>evolvement</w:t>
      </w:r>
      <w:r w:rsidRPr="0E112E7D" w:rsidR="0E112E7D">
        <w:rPr>
          <w:rFonts w:ascii="Times New Roman" w:hAnsi="Times New Roman" w:eastAsia="Times New Roman" w:cs="Times New Roman"/>
          <w:b w:val="1"/>
          <w:bCs w:val="1"/>
          <w:i w:val="1"/>
          <w:iCs w:val="1"/>
          <w:noProof w:val="0"/>
          <w:sz w:val="44"/>
          <w:szCs w:val="44"/>
          <w:lang w:val="en-US"/>
        </w:rPr>
        <w:t xml:space="preserve"> from single-factor authentication which only requires the password of the user. However, single-factor authentication is no longer secure due to user tends to have the weak password which is common. </w:t>
      </w:r>
    </w:p>
    <w:p w:rsidR="0E112E7D" w:rsidP="0E112E7D" w:rsidRDefault="0E112E7D" w14:paraId="4BE855F1" w14:textId="114D07B3">
      <w:pPr>
        <w:pStyle w:val="Normal"/>
        <w:rPr>
          <w:rFonts w:ascii="Times New Roman" w:hAnsi="Times New Roman" w:eastAsia="Times New Roman" w:cs="Times New Roman"/>
          <w:b w:val="1"/>
          <w:bCs w:val="1"/>
          <w:i w:val="1"/>
          <w:iCs w:val="1"/>
          <w:noProof w:val="0"/>
          <w:sz w:val="44"/>
          <w:szCs w:val="44"/>
          <w:lang w:val="en-US"/>
        </w:rPr>
      </w:pPr>
      <w:r w:rsidRPr="0E112E7D" w:rsidR="0E112E7D">
        <w:rPr>
          <w:rFonts w:ascii="Times New Roman" w:hAnsi="Times New Roman" w:eastAsia="Times New Roman" w:cs="Times New Roman"/>
          <w:b w:val="1"/>
          <w:bCs w:val="1"/>
          <w:i w:val="1"/>
          <w:iCs w:val="1"/>
          <w:noProof w:val="0"/>
          <w:sz w:val="44"/>
          <w:szCs w:val="44"/>
          <w:lang w:val="en-US"/>
        </w:rPr>
        <w:t xml:space="preserve">Users also tend to have the same password for multiple accounts. This </w:t>
      </w:r>
      <w:r w:rsidRPr="0E112E7D" w:rsidR="0E112E7D">
        <w:rPr>
          <w:rFonts w:ascii="Times New Roman" w:hAnsi="Times New Roman" w:eastAsia="Times New Roman" w:cs="Times New Roman"/>
          <w:b w:val="1"/>
          <w:bCs w:val="1"/>
          <w:i w:val="1"/>
          <w:iCs w:val="1"/>
          <w:noProof w:val="0"/>
          <w:sz w:val="44"/>
          <w:szCs w:val="44"/>
          <w:lang w:val="en-US"/>
        </w:rPr>
        <w:t>provides</w:t>
      </w:r>
      <w:r w:rsidRPr="0E112E7D" w:rsidR="0E112E7D">
        <w:rPr>
          <w:rFonts w:ascii="Times New Roman" w:hAnsi="Times New Roman" w:eastAsia="Times New Roman" w:cs="Times New Roman"/>
          <w:b w:val="1"/>
          <w:bCs w:val="1"/>
          <w:i w:val="1"/>
          <w:iCs w:val="1"/>
          <w:noProof w:val="0"/>
          <w:sz w:val="44"/>
          <w:szCs w:val="44"/>
          <w:lang w:val="en-US"/>
        </w:rPr>
        <w:t xml:space="preserve"> a chance for the hacker to succeed in password exploitation. The two-factor authentication helps to </w:t>
      </w:r>
      <w:r w:rsidRPr="0E112E7D" w:rsidR="0E112E7D">
        <w:rPr>
          <w:rFonts w:ascii="Times New Roman" w:hAnsi="Times New Roman" w:eastAsia="Times New Roman" w:cs="Times New Roman"/>
          <w:b w:val="1"/>
          <w:bCs w:val="1"/>
          <w:i w:val="1"/>
          <w:iCs w:val="1"/>
          <w:noProof w:val="0"/>
          <w:sz w:val="44"/>
          <w:szCs w:val="44"/>
          <w:lang w:val="en-US"/>
        </w:rPr>
        <w:t>provide</w:t>
      </w:r>
      <w:r w:rsidRPr="0E112E7D" w:rsidR="0E112E7D">
        <w:rPr>
          <w:rFonts w:ascii="Times New Roman" w:hAnsi="Times New Roman" w:eastAsia="Times New Roman" w:cs="Times New Roman"/>
          <w:b w:val="1"/>
          <w:bCs w:val="1"/>
          <w:i w:val="1"/>
          <w:iCs w:val="1"/>
          <w:noProof w:val="0"/>
          <w:sz w:val="44"/>
          <w:szCs w:val="44"/>
          <w:lang w:val="en-US"/>
        </w:rPr>
        <w:t xml:space="preserve"> an </w:t>
      </w:r>
      <w:r w:rsidRPr="0E112E7D" w:rsidR="0E112E7D">
        <w:rPr>
          <w:rFonts w:ascii="Times New Roman" w:hAnsi="Times New Roman" w:eastAsia="Times New Roman" w:cs="Times New Roman"/>
          <w:b w:val="1"/>
          <w:bCs w:val="1"/>
          <w:i w:val="1"/>
          <w:iCs w:val="1"/>
          <w:noProof w:val="0"/>
          <w:sz w:val="44"/>
          <w:szCs w:val="44"/>
          <w:lang w:val="en-US"/>
        </w:rPr>
        <w:t>additional</w:t>
      </w:r>
      <w:r w:rsidRPr="0E112E7D" w:rsidR="0E112E7D">
        <w:rPr>
          <w:rFonts w:ascii="Times New Roman" w:hAnsi="Times New Roman" w:eastAsia="Times New Roman" w:cs="Times New Roman"/>
          <w:b w:val="1"/>
          <w:bCs w:val="1"/>
          <w:i w:val="1"/>
          <w:iCs w:val="1"/>
          <w:noProof w:val="0"/>
          <w:sz w:val="44"/>
          <w:szCs w:val="44"/>
          <w:lang w:val="en-US"/>
        </w:rPr>
        <w:t xml:space="preserve"> layer of security.</w:t>
      </w:r>
    </w:p>
    <w:p w:rsidR="0E112E7D" w:rsidP="0E112E7D" w:rsidRDefault="0E112E7D" w14:paraId="2CC51A2D" w14:textId="2F8CD7BC">
      <w:pPr>
        <w:pStyle w:val="Normal"/>
        <w:rPr>
          <w:rFonts w:ascii="Times New Roman" w:hAnsi="Times New Roman" w:eastAsia="Times New Roman" w:cs="Times New Roman"/>
          <w:b w:val="1"/>
          <w:bCs w:val="1"/>
          <w:i w:val="1"/>
          <w:iCs w:val="1"/>
          <w:noProof w:val="0"/>
          <w:sz w:val="44"/>
          <w:szCs w:val="44"/>
          <w:lang w:val="en-US"/>
        </w:rPr>
      </w:pPr>
    </w:p>
    <w:p w:rsidR="0E112E7D" w:rsidP="0E112E7D" w:rsidRDefault="0E112E7D" w14:paraId="69604398" w14:textId="2C7AB5F3">
      <w:pPr>
        <w:pStyle w:val="Normal"/>
        <w:rPr>
          <w:rFonts w:ascii="Times New Roman" w:hAnsi="Times New Roman" w:eastAsia="Times New Roman" w:cs="Times New Roman"/>
          <w:b w:val="1"/>
          <w:bCs w:val="1"/>
          <w:i w:val="1"/>
          <w:iCs w:val="1"/>
          <w:noProof w:val="0"/>
          <w:sz w:val="44"/>
          <w:szCs w:val="44"/>
          <w:lang w:val="en-US"/>
        </w:rPr>
      </w:pPr>
      <w:r w:rsidRPr="0E112E7D" w:rsidR="0E112E7D">
        <w:rPr>
          <w:rFonts w:ascii="Times New Roman" w:hAnsi="Times New Roman" w:eastAsia="Times New Roman" w:cs="Times New Roman"/>
          <w:b w:val="1"/>
          <w:bCs w:val="1"/>
          <w:i w:val="1"/>
          <w:iCs w:val="1"/>
          <w:noProof w:val="0"/>
          <w:sz w:val="44"/>
          <w:szCs w:val="44"/>
          <w:u w:val="none"/>
          <w:lang w:val="en-US"/>
        </w:rPr>
        <w:t xml:space="preserve">In two factor authentication, the user </w:t>
      </w:r>
      <w:r w:rsidRPr="0E112E7D" w:rsidR="0E112E7D">
        <w:rPr>
          <w:rFonts w:ascii="Times New Roman" w:hAnsi="Times New Roman" w:eastAsia="Times New Roman" w:cs="Times New Roman"/>
          <w:b w:val="1"/>
          <w:bCs w:val="1"/>
          <w:i w:val="1"/>
          <w:iCs w:val="1"/>
          <w:noProof w:val="0"/>
          <w:sz w:val="44"/>
          <w:szCs w:val="44"/>
          <w:u w:val="none"/>
          <w:lang w:val="en-US"/>
        </w:rPr>
        <w:t>provides</w:t>
      </w:r>
      <w:r w:rsidRPr="0E112E7D" w:rsidR="0E112E7D">
        <w:rPr>
          <w:rFonts w:ascii="Times New Roman" w:hAnsi="Times New Roman" w:eastAsia="Times New Roman" w:cs="Times New Roman"/>
          <w:b w:val="1"/>
          <w:bCs w:val="1"/>
          <w:i w:val="1"/>
          <w:iCs w:val="1"/>
          <w:noProof w:val="0"/>
          <w:sz w:val="44"/>
          <w:szCs w:val="44"/>
          <w:u w:val="none"/>
          <w:lang w:val="en-US"/>
        </w:rPr>
        <w:t xml:space="preserve"> dual means of identification, one of which is typically a physical token, such as a card and the other of which is typically something memorized, such as security code. The aim of the multifactor is to create a more difficult step for attackers/ unauthorized people to access a target. This mechanism </w:t>
      </w:r>
      <w:r w:rsidRPr="0E112E7D" w:rsidR="0E112E7D">
        <w:rPr>
          <w:rFonts w:ascii="Times New Roman" w:hAnsi="Times New Roman" w:eastAsia="Times New Roman" w:cs="Times New Roman"/>
          <w:b w:val="1"/>
          <w:bCs w:val="1"/>
          <w:i w:val="1"/>
          <w:iCs w:val="1"/>
          <w:noProof w:val="0"/>
          <w:sz w:val="44"/>
          <w:szCs w:val="44"/>
          <w:u w:val="none"/>
          <w:lang w:val="en-US"/>
        </w:rPr>
        <w:t>still</w:t>
      </w:r>
      <w:r w:rsidRPr="0E112E7D" w:rsidR="0E112E7D">
        <w:rPr>
          <w:rFonts w:ascii="Times New Roman" w:hAnsi="Times New Roman" w:eastAsia="Times New Roman" w:cs="Times New Roman"/>
          <w:b w:val="1"/>
          <w:bCs w:val="1"/>
          <w:i w:val="1"/>
          <w:iCs w:val="1"/>
          <w:noProof w:val="0"/>
          <w:sz w:val="44"/>
          <w:szCs w:val="44"/>
          <w:u w:val="none"/>
          <w:lang w:val="en-US"/>
        </w:rPr>
        <w:t xml:space="preserve"> able to be secure if there is </w:t>
      </w:r>
      <w:r w:rsidRPr="0E112E7D" w:rsidR="0E112E7D">
        <w:rPr>
          <w:rFonts w:ascii="Times New Roman" w:hAnsi="Times New Roman" w:eastAsia="Times New Roman" w:cs="Times New Roman"/>
          <w:b w:val="1"/>
          <w:bCs w:val="1"/>
          <w:i w:val="1"/>
          <w:iCs w:val="1"/>
          <w:noProof w:val="0"/>
          <w:sz w:val="44"/>
          <w:szCs w:val="44"/>
          <w:u w:val="none"/>
          <w:lang w:val="en-US"/>
        </w:rPr>
        <w:t>still existing</w:t>
      </w:r>
      <w:r w:rsidRPr="0E112E7D" w:rsidR="0E112E7D">
        <w:rPr>
          <w:rFonts w:ascii="Times New Roman" w:hAnsi="Times New Roman" w:eastAsia="Times New Roman" w:cs="Times New Roman"/>
          <w:b w:val="1"/>
          <w:bCs w:val="1"/>
          <w:i w:val="1"/>
          <w:iCs w:val="1"/>
          <w:noProof w:val="0"/>
          <w:sz w:val="44"/>
          <w:szCs w:val="44"/>
          <w:u w:val="none"/>
          <w:lang w:val="en-US"/>
        </w:rPr>
        <w:t xml:space="preserve"> a barrier to breach before accessing the target.</w:t>
      </w:r>
    </w:p>
    <w:p w:rsidR="0E112E7D" w:rsidP="0E112E7D" w:rsidRDefault="0E112E7D" w14:paraId="2B3E1DC4" w14:textId="308AB154">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68043F15" w14:textId="3563D9A0">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48016E65" w14:textId="43FC2A16">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1C2702F3" w14:textId="6634C6B9">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22300433" w14:textId="2F01738D">
      <w:pPr>
        <w:pStyle w:val="Normal"/>
        <w:rPr>
          <w:rFonts w:ascii="Times New Roman" w:hAnsi="Times New Roman" w:eastAsia="Times New Roman" w:cs="Times New Roman"/>
          <w:b w:val="1"/>
          <w:bCs w:val="1"/>
          <w:i w:val="1"/>
          <w:iCs w:val="1"/>
          <w:noProof w:val="0"/>
          <w:sz w:val="44"/>
          <w:szCs w:val="44"/>
          <w:u w:val="none"/>
          <w:lang w:val="en-US"/>
        </w:rPr>
      </w:pPr>
      <w:r w:rsidRPr="0E112E7D" w:rsidR="0E112E7D">
        <w:rPr>
          <w:rFonts w:ascii="Times New Roman" w:hAnsi="Times New Roman" w:eastAsia="Times New Roman" w:cs="Times New Roman"/>
          <w:b w:val="1"/>
          <w:bCs w:val="1"/>
          <w:i w:val="1"/>
          <w:iCs w:val="1"/>
          <w:noProof w:val="0"/>
          <w:sz w:val="44"/>
          <w:szCs w:val="44"/>
          <w:u w:val="none"/>
          <w:lang w:val="en-US"/>
        </w:rPr>
        <w:t xml:space="preserve">             </w:t>
      </w:r>
      <w:r w:rsidRPr="0E112E7D" w:rsidR="0E112E7D">
        <w:rPr>
          <w:rFonts w:ascii="Times New Roman" w:hAnsi="Times New Roman" w:eastAsia="Times New Roman" w:cs="Times New Roman"/>
          <w:b w:val="1"/>
          <w:bCs w:val="1"/>
          <w:i w:val="1"/>
          <w:iCs w:val="1"/>
          <w:noProof w:val="0"/>
          <w:sz w:val="44"/>
          <w:szCs w:val="44"/>
          <w:u w:val="none"/>
          <w:lang w:val="en-US"/>
        </w:rPr>
        <w:t xml:space="preserve">       </w:t>
      </w:r>
    </w:p>
    <w:p w:rsidR="0E112E7D" w:rsidP="0E112E7D" w:rsidRDefault="0E112E7D" w14:paraId="77C05FB7" w14:textId="03F67B1D">
      <w:pPr>
        <w:pStyle w:val="Normal"/>
        <w:rPr>
          <w:rFonts w:ascii="Times New Roman" w:hAnsi="Times New Roman" w:eastAsia="Times New Roman" w:cs="Times New Roman"/>
          <w:b w:val="1"/>
          <w:bCs w:val="1"/>
          <w:i w:val="1"/>
          <w:iCs w:val="1"/>
          <w:noProof w:val="0"/>
          <w:sz w:val="44"/>
          <w:szCs w:val="44"/>
          <w:u w:val="none"/>
          <w:lang w:val="en-US"/>
        </w:rPr>
      </w:pPr>
      <w:r w:rsidRPr="0E112E7D" w:rsidR="0E112E7D">
        <w:rPr>
          <w:rFonts w:ascii="Times New Roman" w:hAnsi="Times New Roman" w:eastAsia="Times New Roman" w:cs="Times New Roman"/>
          <w:b w:val="1"/>
          <w:bCs w:val="1"/>
          <w:i w:val="1"/>
          <w:iCs w:val="1"/>
          <w:noProof w:val="0"/>
          <w:sz w:val="44"/>
          <w:szCs w:val="44"/>
          <w:u w:val="none"/>
          <w:lang w:val="en-US"/>
        </w:rPr>
        <w:t xml:space="preserve">               </w:t>
      </w:r>
      <w:r w:rsidRPr="0E112E7D" w:rsidR="0E112E7D">
        <w:rPr>
          <w:rFonts w:ascii="Times New Roman" w:hAnsi="Times New Roman" w:eastAsia="Times New Roman" w:cs="Times New Roman"/>
          <w:b w:val="1"/>
          <w:bCs w:val="1"/>
          <w:i w:val="1"/>
          <w:iCs w:val="1"/>
          <w:noProof w:val="0"/>
          <w:sz w:val="44"/>
          <w:szCs w:val="44"/>
          <w:u w:val="single"/>
          <w:lang w:val="en-US"/>
        </w:rPr>
        <w:t>TWO – FACTOR Authentication flow:</w:t>
      </w:r>
    </w:p>
    <w:p w:rsidR="0E112E7D" w:rsidP="0E112E7D" w:rsidRDefault="0E112E7D" w14:paraId="52FFCCBC" w14:textId="70ABF2C8">
      <w:pPr>
        <w:pStyle w:val="Normal"/>
        <w:rPr>
          <w:rFonts w:ascii="Times New Roman" w:hAnsi="Times New Roman" w:eastAsia="Times New Roman" w:cs="Times New Roman"/>
          <w:b w:val="1"/>
          <w:bCs w:val="1"/>
          <w:i w:val="1"/>
          <w:iCs w:val="1"/>
          <w:noProof w:val="0"/>
          <w:sz w:val="44"/>
          <w:szCs w:val="44"/>
          <w:u w:val="single"/>
          <w:lang w:val="en-US"/>
        </w:rPr>
      </w:pPr>
      <w:r w:rsidRPr="0E112E7D" w:rsidR="0E112E7D">
        <w:rPr>
          <w:rFonts w:ascii="Times New Roman" w:hAnsi="Times New Roman" w:eastAsia="Times New Roman" w:cs="Times New Roman"/>
          <w:b w:val="1"/>
          <w:bCs w:val="1"/>
          <w:i w:val="1"/>
          <w:iCs w:val="1"/>
          <w:noProof w:val="0"/>
          <w:sz w:val="44"/>
          <w:szCs w:val="44"/>
          <w:u w:val="none"/>
          <w:lang w:val="en-US"/>
        </w:rPr>
        <w:t xml:space="preserve">       </w:t>
      </w:r>
    </w:p>
    <w:p w:rsidR="0E112E7D" w:rsidP="0E112E7D" w:rsidRDefault="0E112E7D" w14:paraId="4AF6A0EE" w14:textId="6FADB524">
      <w:pPr>
        <w:pStyle w:val="Normal"/>
        <w:rPr>
          <w:rFonts w:ascii="Times New Roman" w:hAnsi="Times New Roman" w:eastAsia="Times New Roman" w:cs="Times New Roman"/>
          <w:b w:val="1"/>
          <w:bCs w:val="1"/>
          <w:i w:val="1"/>
          <w:iCs w:val="1"/>
          <w:noProof w:val="0"/>
          <w:sz w:val="44"/>
          <w:szCs w:val="44"/>
          <w:u w:val="none"/>
          <w:lang w:val="en-US"/>
        </w:rPr>
      </w:pPr>
      <w:r w:rsidRPr="0E112E7D" w:rsidR="0E112E7D">
        <w:rPr>
          <w:rFonts w:ascii="Times New Roman" w:hAnsi="Times New Roman" w:eastAsia="Times New Roman" w:cs="Times New Roman"/>
          <w:b w:val="1"/>
          <w:bCs w:val="1"/>
          <w:i w:val="1"/>
          <w:iCs w:val="1"/>
          <w:noProof w:val="0"/>
          <w:sz w:val="44"/>
          <w:szCs w:val="44"/>
          <w:u w:val="none"/>
          <w:lang w:val="en-US"/>
        </w:rPr>
        <w:t xml:space="preserve">               </w:t>
      </w:r>
      <w:r>
        <w:drawing>
          <wp:inline wp14:editId="7C0F6950" wp14:anchorId="4D0ED803">
            <wp:extent cx="3695433" cy="3372017"/>
            <wp:effectExtent l="171450" t="190500" r="172085" b="171450"/>
            <wp:docPr id="1489569121" name="" title=""/>
            <wp:cNvGraphicFramePr>
              <a:graphicFrameLocks noChangeAspect="1"/>
            </wp:cNvGraphicFramePr>
            <a:graphic>
              <a:graphicData uri="http://schemas.openxmlformats.org/drawingml/2006/picture">
                <pic:pic>
                  <pic:nvPicPr>
                    <pic:cNvPr id="0" name=""/>
                    <pic:cNvPicPr/>
                  </pic:nvPicPr>
                  <pic:blipFill>
                    <a:blip r:embed="Rb2b54213fbea493a">
                      <a:extLst>
                        <a:ext xmlns:a="http://schemas.openxmlformats.org/drawingml/2006/main" uri="{28A0092B-C50C-407E-A947-70E740481C1C}">
                          <a14:useLocalDpi val="0"/>
                        </a:ext>
                      </a:extLst>
                    </a:blip>
                    <a:srcRect l="0" t="0" r="3007" b="14077"/>
                    <a:stretch>
                      <a:fillRect/>
                    </a:stretch>
                  </pic:blipFill>
                  <pic:spPr xmlns:pic="http://schemas.openxmlformats.org/drawingml/2006/picture">
                    <a:xfrm xmlns:a="http://schemas.openxmlformats.org/drawingml/2006/main" rot="0" flipH="0" flipV="0">
                      <a:off x="0" y="0"/>
                      <a:ext cx="3695433" cy="3372017"/>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0E112E7D" w:rsidP="0E112E7D" w:rsidRDefault="0E112E7D" w14:paraId="68DC1D8C" w14:textId="023C0B5D">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6EAFE834" w14:textId="541104C4">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387B5971" w14:textId="727276D5">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62528E63" w14:textId="6AF2CEF8">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19044636" w14:textId="3981D222">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7321451A" w14:textId="0F1D5D56">
      <w:pPr>
        <w:pStyle w:val="Normal"/>
        <w:rPr>
          <w:rFonts w:ascii="Times New Roman" w:hAnsi="Times New Roman" w:eastAsia="Times New Roman" w:cs="Times New Roman"/>
          <w:b w:val="1"/>
          <w:bCs w:val="1"/>
          <w:i w:val="1"/>
          <w:iCs w:val="1"/>
          <w:noProof w:val="0"/>
          <w:sz w:val="44"/>
          <w:szCs w:val="44"/>
          <w:u w:val="none"/>
          <w:lang w:val="en-US"/>
        </w:rPr>
      </w:pPr>
    </w:p>
    <w:p w:rsidR="0E112E7D" w:rsidP="0E112E7D" w:rsidRDefault="0E112E7D" w14:paraId="10F91FEE" w14:textId="6DA14203">
      <w:pPr>
        <w:pStyle w:val="Normal"/>
        <w:rPr>
          <w:rFonts w:ascii="Times New Roman" w:hAnsi="Times New Roman" w:eastAsia="Times New Roman" w:cs="Times New Roman"/>
          <w:b w:val="1"/>
          <w:bCs w:val="1"/>
          <w:i w:val="1"/>
          <w:iCs w:val="1"/>
          <w:noProof w:val="0"/>
          <w:sz w:val="44"/>
          <w:szCs w:val="44"/>
          <w:u w:val="single"/>
          <w:lang w:val="en-US"/>
        </w:rPr>
      </w:pPr>
      <w:r w:rsidRPr="0E112E7D" w:rsidR="0E112E7D">
        <w:rPr>
          <w:rFonts w:ascii="Times New Roman" w:hAnsi="Times New Roman" w:eastAsia="Times New Roman" w:cs="Times New Roman"/>
          <w:b w:val="1"/>
          <w:bCs w:val="1"/>
          <w:i w:val="1"/>
          <w:iCs w:val="1"/>
          <w:noProof w:val="0"/>
          <w:sz w:val="44"/>
          <w:szCs w:val="44"/>
          <w:u w:val="single"/>
          <w:lang w:val="en-US"/>
        </w:rPr>
        <w:t>ONE TIME PASSWORD (OTP):</w:t>
      </w:r>
    </w:p>
    <w:p w:rsidR="0E112E7D" w:rsidP="0E112E7D" w:rsidRDefault="0E112E7D" w14:paraId="44B28204" w14:textId="1EE18211">
      <w:pPr>
        <w:pStyle w:val="Normal"/>
        <w:rPr>
          <w:rFonts w:ascii="Times New Roman" w:hAnsi="Times New Roman" w:eastAsia="Times New Roman" w:cs="Times New Roman"/>
          <w:b w:val="1"/>
          <w:bCs w:val="1"/>
          <w:i w:val="1"/>
          <w:iCs w:val="1"/>
          <w:noProof w:val="0"/>
          <w:sz w:val="44"/>
          <w:szCs w:val="44"/>
          <w:u w:val="single"/>
          <w:lang w:val="en-US"/>
        </w:rPr>
      </w:pPr>
      <w:r w:rsidRPr="0E112E7D" w:rsidR="0E112E7D">
        <w:rPr>
          <w:rFonts w:ascii="Times New Roman" w:hAnsi="Times New Roman" w:eastAsia="Times New Roman" w:cs="Times New Roman"/>
          <w:noProof w:val="0"/>
          <w:sz w:val="44"/>
          <w:szCs w:val="44"/>
          <w:lang w:val="en-US"/>
        </w:rPr>
        <w:t xml:space="preserve"> </w:t>
      </w:r>
      <w:r w:rsidRPr="0E112E7D" w:rsidR="0E112E7D">
        <w:rPr>
          <w:rFonts w:ascii="Times New Roman" w:hAnsi="Times New Roman" w:eastAsia="Times New Roman" w:cs="Times New Roman"/>
          <w:b w:val="1"/>
          <w:bCs w:val="1"/>
          <w:i w:val="1"/>
          <w:iCs w:val="1"/>
          <w:noProof w:val="0"/>
          <w:sz w:val="44"/>
          <w:szCs w:val="44"/>
          <w:lang w:val="en-US"/>
        </w:rPr>
        <w:t xml:space="preserve">A one-time password is a password that is valid for only one login session or transaction, on a computer system or other digital device. The OTP authentication main idea is to </w:t>
      </w:r>
      <w:r w:rsidRPr="0E112E7D" w:rsidR="0E112E7D">
        <w:rPr>
          <w:rFonts w:ascii="Times New Roman" w:hAnsi="Times New Roman" w:eastAsia="Times New Roman" w:cs="Times New Roman"/>
          <w:b w:val="1"/>
          <w:bCs w:val="1"/>
          <w:i w:val="1"/>
          <w:iCs w:val="1"/>
          <w:noProof w:val="0"/>
          <w:sz w:val="44"/>
          <w:szCs w:val="44"/>
          <w:lang w:val="en-US"/>
        </w:rPr>
        <w:t>provide</w:t>
      </w:r>
      <w:r w:rsidRPr="0E112E7D" w:rsidR="0E112E7D">
        <w:rPr>
          <w:rFonts w:ascii="Times New Roman" w:hAnsi="Times New Roman" w:eastAsia="Times New Roman" w:cs="Times New Roman"/>
          <w:b w:val="1"/>
          <w:bCs w:val="1"/>
          <w:i w:val="1"/>
          <w:iCs w:val="1"/>
          <w:noProof w:val="0"/>
          <w:sz w:val="44"/>
          <w:szCs w:val="44"/>
          <w:lang w:val="en-US"/>
        </w:rPr>
        <w:t xml:space="preserve"> infinite factors and create different password every time during user logging in to improve the security of the system. OTP is used in conjunction with a token. The token and corresponding authentication server share the same algorithm. The algorithm is different for each user's token to prevent attackers </w:t>
      </w:r>
      <w:r w:rsidRPr="0E112E7D" w:rsidR="0E112E7D">
        <w:rPr>
          <w:rFonts w:ascii="Times New Roman" w:hAnsi="Times New Roman" w:eastAsia="Times New Roman" w:cs="Times New Roman"/>
          <w:b w:val="1"/>
          <w:bCs w:val="1"/>
          <w:i w:val="1"/>
          <w:iCs w:val="1"/>
          <w:noProof w:val="0"/>
          <w:sz w:val="44"/>
          <w:szCs w:val="44"/>
          <w:lang w:val="en-US"/>
        </w:rPr>
        <w:t>break</w:t>
      </w:r>
      <w:r w:rsidRPr="0E112E7D" w:rsidR="0E112E7D">
        <w:rPr>
          <w:rFonts w:ascii="Times New Roman" w:hAnsi="Times New Roman" w:eastAsia="Times New Roman" w:cs="Times New Roman"/>
          <w:b w:val="1"/>
          <w:bCs w:val="1"/>
          <w:i w:val="1"/>
          <w:iCs w:val="1"/>
          <w:noProof w:val="0"/>
          <w:sz w:val="44"/>
          <w:szCs w:val="44"/>
          <w:lang w:val="en-US"/>
        </w:rPr>
        <w:t xml:space="preserve"> the algorithm. </w:t>
      </w:r>
      <w:r w:rsidRPr="0E112E7D" w:rsidR="0E112E7D">
        <w:rPr>
          <w:rFonts w:ascii="Times New Roman" w:hAnsi="Times New Roman" w:eastAsia="Times New Roman" w:cs="Times New Roman"/>
          <w:b w:val="1"/>
          <w:bCs w:val="1"/>
          <w:i w:val="1"/>
          <w:iCs w:val="1"/>
          <w:noProof w:val="0"/>
          <w:sz w:val="44"/>
          <w:szCs w:val="44"/>
          <w:lang w:val="en-US"/>
        </w:rPr>
        <w:t>A number of</w:t>
      </w:r>
      <w:r w:rsidRPr="0E112E7D" w:rsidR="0E112E7D">
        <w:rPr>
          <w:rFonts w:ascii="Times New Roman" w:hAnsi="Times New Roman" w:eastAsia="Times New Roman" w:cs="Times New Roman"/>
          <w:b w:val="1"/>
          <w:bCs w:val="1"/>
          <w:i w:val="1"/>
          <w:iCs w:val="1"/>
          <w:noProof w:val="0"/>
          <w:sz w:val="44"/>
          <w:szCs w:val="44"/>
          <w:lang w:val="en-US"/>
        </w:rPr>
        <w:t xml:space="preserve"> OTP systems also aim to ensure that a session cannot easily be intercepted or impersonated without knowledge of unpredictable data created during the </w:t>
      </w:r>
      <w:r w:rsidRPr="0E112E7D" w:rsidR="0E112E7D">
        <w:rPr>
          <w:rFonts w:ascii="Times New Roman" w:hAnsi="Times New Roman" w:eastAsia="Times New Roman" w:cs="Times New Roman"/>
          <w:b w:val="1"/>
          <w:bCs w:val="1"/>
          <w:i w:val="1"/>
          <w:iCs w:val="1"/>
          <w:noProof w:val="0"/>
          <w:sz w:val="44"/>
          <w:szCs w:val="44"/>
          <w:lang w:val="en-US"/>
        </w:rPr>
        <w:t>previous</w:t>
      </w:r>
      <w:r w:rsidRPr="0E112E7D" w:rsidR="0E112E7D">
        <w:rPr>
          <w:rFonts w:ascii="Times New Roman" w:hAnsi="Times New Roman" w:eastAsia="Times New Roman" w:cs="Times New Roman"/>
          <w:b w:val="1"/>
          <w:bCs w:val="1"/>
          <w:i w:val="1"/>
          <w:iCs w:val="1"/>
          <w:noProof w:val="0"/>
          <w:sz w:val="44"/>
          <w:szCs w:val="44"/>
          <w:lang w:val="en-US"/>
        </w:rPr>
        <w:t xml:space="preserve"> session, thus reducing the attack surface further. The OTP authentication system is implemented by two main mechanisms. The first mechanism is the challenge-response mode. The system will generate a challenge to the user when the user is logging in. </w:t>
      </w:r>
    </w:p>
    <w:p w:rsidR="0E112E7D" w:rsidP="0E112E7D" w:rsidRDefault="0E112E7D" w14:paraId="11594554" w14:textId="76C273D9">
      <w:pPr>
        <w:pStyle w:val="Normal"/>
        <w:rPr>
          <w:rFonts w:ascii="Times New Roman" w:hAnsi="Times New Roman" w:eastAsia="Times New Roman" w:cs="Times New Roman"/>
          <w:b w:val="1"/>
          <w:bCs w:val="1"/>
          <w:i w:val="1"/>
          <w:iCs w:val="1"/>
          <w:noProof w:val="0"/>
          <w:sz w:val="44"/>
          <w:szCs w:val="44"/>
          <w:lang w:val="en-US"/>
        </w:rPr>
      </w:pPr>
    </w:p>
    <w:p w:rsidR="0E112E7D" w:rsidP="0E112E7D" w:rsidRDefault="0E112E7D" w14:paraId="70BD69BA" w14:textId="5227E03A">
      <w:pPr>
        <w:pStyle w:val="Normal"/>
        <w:rPr>
          <w:rFonts w:ascii="Times New Roman" w:hAnsi="Times New Roman" w:eastAsia="Times New Roman" w:cs="Times New Roman"/>
          <w:b w:val="1"/>
          <w:bCs w:val="1"/>
          <w:i w:val="1"/>
          <w:iCs w:val="1"/>
          <w:noProof w:val="0"/>
          <w:sz w:val="44"/>
          <w:szCs w:val="44"/>
          <w:u w:val="single"/>
          <w:lang w:val="en-US"/>
        </w:rPr>
      </w:pPr>
      <w:r w:rsidRPr="0E112E7D" w:rsidR="0E112E7D">
        <w:rPr>
          <w:rFonts w:ascii="Times New Roman" w:hAnsi="Times New Roman" w:eastAsia="Times New Roman" w:cs="Times New Roman"/>
          <w:b w:val="1"/>
          <w:bCs w:val="1"/>
          <w:i w:val="1"/>
          <w:iCs w:val="1"/>
          <w:noProof w:val="0"/>
          <w:sz w:val="44"/>
          <w:szCs w:val="44"/>
          <w:lang w:val="en-US"/>
        </w:rPr>
        <w:t xml:space="preserve">The OTP is generated by combining user keyed in the password and challenge </w:t>
      </w:r>
      <w:r w:rsidRPr="0E112E7D" w:rsidR="0E112E7D">
        <w:rPr>
          <w:rFonts w:ascii="Times New Roman" w:hAnsi="Times New Roman" w:eastAsia="Times New Roman" w:cs="Times New Roman"/>
          <w:b w:val="1"/>
          <w:bCs w:val="1"/>
          <w:i w:val="1"/>
          <w:iCs w:val="1"/>
          <w:noProof w:val="0"/>
          <w:sz w:val="44"/>
          <w:szCs w:val="44"/>
          <w:lang w:val="en-US"/>
        </w:rPr>
        <w:t>generate</w:t>
      </w:r>
      <w:r w:rsidRPr="0E112E7D" w:rsidR="0E112E7D">
        <w:rPr>
          <w:rFonts w:ascii="Times New Roman" w:hAnsi="Times New Roman" w:eastAsia="Times New Roman" w:cs="Times New Roman"/>
          <w:b w:val="1"/>
          <w:bCs w:val="1"/>
          <w:i w:val="1"/>
          <w:iCs w:val="1"/>
          <w:noProof w:val="0"/>
          <w:sz w:val="44"/>
          <w:szCs w:val="44"/>
          <w:lang w:val="en-US"/>
        </w:rPr>
        <w:t xml:space="preserve"> by the system.</w:t>
      </w:r>
    </w:p>
    <w:p w:rsidR="0E112E7D" w:rsidP="0E112E7D" w:rsidRDefault="0E112E7D" w14:paraId="52864548" w14:textId="0637EEA5">
      <w:pPr>
        <w:pStyle w:val="Normal"/>
      </w:pPr>
      <w:r w:rsidRPr="0E112E7D" w:rsidR="0E112E7D">
        <w:rPr>
          <w:rFonts w:ascii="Times New Roman" w:hAnsi="Times New Roman" w:eastAsia="Times New Roman" w:cs="Times New Roman"/>
          <w:b w:val="1"/>
          <w:bCs w:val="1"/>
          <w:i w:val="1"/>
          <w:iCs w:val="1"/>
          <w:noProof w:val="0"/>
          <w:sz w:val="44"/>
          <w:szCs w:val="44"/>
          <w:lang w:val="en-US"/>
        </w:rPr>
        <w:t xml:space="preserve"> The user will need to key in the OTP to log in suc</w:t>
      </w:r>
      <w:r w:rsidRPr="0E112E7D" w:rsidR="0E112E7D">
        <w:rPr>
          <w:rFonts w:ascii="Times New Roman" w:hAnsi="Times New Roman" w:eastAsia="Times New Roman" w:cs="Times New Roman"/>
          <w:noProof w:val="0"/>
          <w:sz w:val="44"/>
          <w:szCs w:val="44"/>
          <w:lang w:val="en-US"/>
        </w:rPr>
        <w:t>c</w:t>
      </w:r>
      <w:r w:rsidRPr="0E112E7D" w:rsidR="0E112E7D">
        <w:rPr>
          <w:rFonts w:ascii="Times New Roman" w:hAnsi="Times New Roman" w:eastAsia="Times New Roman" w:cs="Times New Roman"/>
          <w:b w:val="1"/>
          <w:bCs w:val="1"/>
          <w:i w:val="1"/>
          <w:iCs w:val="1"/>
          <w:noProof w:val="0"/>
          <w:sz w:val="44"/>
          <w:szCs w:val="44"/>
          <w:lang w:val="en-US"/>
        </w:rPr>
        <w:t>essfully.</w:t>
      </w:r>
    </w:p>
    <w:p w:rsidR="0E112E7D" w:rsidP="0DC8806F" w:rsidRDefault="0E112E7D" w14:paraId="13D8557F" w14:textId="47CC65BB">
      <w:pPr>
        <w:pStyle w:val="Normal"/>
        <w:rPr>
          <w:rFonts w:ascii="Times New Roman" w:hAnsi="Times New Roman" w:eastAsia="Times New Roman" w:cs="Times New Roman"/>
          <w:b w:val="0"/>
          <w:bCs w:val="0"/>
          <w:i w:val="1"/>
          <w:iCs w:val="1"/>
          <w:noProof w:val="0"/>
          <w:color w:val="2F5496" w:themeColor="accent1" w:themeTint="FF" w:themeShade="BF"/>
          <w:sz w:val="44"/>
          <w:szCs w:val="44"/>
          <w:lang w:val="en-US"/>
        </w:rPr>
      </w:pPr>
      <w:r w:rsidRPr="0DC8806F" w:rsidR="0E112E7D">
        <w:rPr>
          <w:rFonts w:ascii="Times New Roman" w:hAnsi="Times New Roman" w:eastAsia="Times New Roman" w:cs="Times New Roman"/>
          <w:b w:val="1"/>
          <w:bCs w:val="1"/>
          <w:i w:val="1"/>
          <w:iCs w:val="1"/>
          <w:noProof w:val="0"/>
          <w:sz w:val="44"/>
          <w:szCs w:val="44"/>
          <w:lang w:val="en-US"/>
        </w:rPr>
        <w:t xml:space="preserve">             </w:t>
      </w:r>
      <w:r w:rsidRPr="0DC8806F" w:rsidR="0E112E7D">
        <w:rPr>
          <w:rFonts w:ascii="Times New Roman" w:hAnsi="Times New Roman" w:eastAsia="Times New Roman" w:cs="Times New Roman"/>
          <w:b w:val="0"/>
          <w:bCs w:val="0"/>
          <w:i w:val="1"/>
          <w:iCs w:val="1"/>
          <w:noProof w:val="0"/>
          <w:color w:val="2F5496" w:themeColor="accent1" w:themeTint="FF" w:themeShade="BF"/>
          <w:sz w:val="44"/>
          <w:szCs w:val="44"/>
          <w:u w:val="single"/>
          <w:lang w:val="en-US"/>
        </w:rPr>
        <w:t>Challenge-response</w:t>
      </w:r>
      <w:r w:rsidRPr="0DC8806F" w:rsidR="0E112E7D">
        <w:rPr>
          <w:rFonts w:ascii="Times New Roman" w:hAnsi="Times New Roman" w:eastAsia="Times New Roman" w:cs="Times New Roman"/>
          <w:b w:val="1"/>
          <w:bCs w:val="1"/>
          <w:i w:val="1"/>
          <w:iCs w:val="1"/>
          <w:noProof w:val="0"/>
          <w:sz w:val="44"/>
          <w:szCs w:val="44"/>
          <w:u w:val="single"/>
          <w:lang w:val="en-US"/>
        </w:rPr>
        <w:t xml:space="preserve">  </w:t>
      </w:r>
      <w:r w:rsidRPr="0DC8806F" w:rsidR="0E112E7D">
        <w:rPr>
          <w:rFonts w:ascii="Times New Roman" w:hAnsi="Times New Roman" w:eastAsia="Times New Roman" w:cs="Times New Roman"/>
          <w:b w:val="0"/>
          <w:bCs w:val="0"/>
          <w:i w:val="1"/>
          <w:iCs w:val="1"/>
          <w:noProof w:val="0"/>
          <w:color w:val="2F5496" w:themeColor="accent1" w:themeTint="FF" w:themeShade="BF"/>
          <w:sz w:val="44"/>
          <w:szCs w:val="44"/>
          <w:u w:val="single"/>
          <w:lang w:val="en-US"/>
        </w:rPr>
        <w:t xml:space="preserve"> mechanism</w:t>
      </w:r>
      <w:r w:rsidRPr="0DC8806F" w:rsidR="0E112E7D">
        <w:rPr>
          <w:rFonts w:ascii="Times New Roman" w:hAnsi="Times New Roman" w:eastAsia="Times New Roman" w:cs="Times New Roman"/>
          <w:b w:val="0"/>
          <w:bCs w:val="0"/>
          <w:i w:val="1"/>
          <w:iCs w:val="1"/>
          <w:noProof w:val="0"/>
          <w:color w:val="2F5496" w:themeColor="accent1" w:themeTint="FF" w:themeShade="BF"/>
          <w:sz w:val="44"/>
          <w:szCs w:val="44"/>
          <w:u w:val="single"/>
          <w:lang w:val="en-US"/>
        </w:rPr>
        <w:t>.</w:t>
      </w:r>
      <w:r w:rsidRPr="0DC8806F" w:rsidR="0E112E7D">
        <w:rPr>
          <w:rFonts w:ascii="Times New Roman" w:hAnsi="Times New Roman" w:eastAsia="Times New Roman" w:cs="Times New Roman"/>
          <w:b w:val="0"/>
          <w:bCs w:val="0"/>
          <w:i w:val="1"/>
          <w:iCs w:val="1"/>
          <w:noProof w:val="0"/>
          <w:color w:val="2F5496" w:themeColor="accent1" w:themeTint="FF" w:themeShade="BF"/>
          <w:sz w:val="44"/>
          <w:szCs w:val="44"/>
          <w:u w:val="single"/>
          <w:lang w:val="en-US"/>
        </w:rPr>
        <w:t xml:space="preserve"> :</w:t>
      </w:r>
      <w:r w:rsidRPr="0DC8806F" w:rsidR="0E112E7D">
        <w:rPr>
          <w:rFonts w:ascii="Times New Roman" w:hAnsi="Times New Roman" w:eastAsia="Times New Roman" w:cs="Times New Roman"/>
          <w:b w:val="0"/>
          <w:bCs w:val="0"/>
          <w:i w:val="1"/>
          <w:iCs w:val="1"/>
          <w:noProof w:val="0"/>
          <w:color w:val="2F5496" w:themeColor="accent1" w:themeTint="FF" w:themeShade="BF"/>
          <w:sz w:val="44"/>
          <w:szCs w:val="44"/>
          <w:lang w:val="en-US"/>
        </w:rPr>
        <w:t xml:space="preserve"> </w:t>
      </w:r>
      <w:r>
        <w:drawing>
          <wp:inline wp14:editId="6D2733BD" wp14:anchorId="7E072891">
            <wp:extent cx="4572000" cy="2400311"/>
            <wp:effectExtent l="171450" t="190500" r="171450" b="171450"/>
            <wp:docPr id="951332384" name="" title=""/>
            <wp:cNvGraphicFramePr>
              <a:graphicFrameLocks noChangeAspect="1"/>
            </wp:cNvGraphicFramePr>
            <a:graphic>
              <a:graphicData uri="http://schemas.openxmlformats.org/drawingml/2006/picture">
                <pic:pic>
                  <pic:nvPicPr>
                    <pic:cNvPr id="0" name=""/>
                    <pic:cNvPicPr/>
                  </pic:nvPicPr>
                  <pic:blipFill>
                    <a:blip r:embed="R057d54a6a8da474e">
                      <a:extLst>
                        <a:ext xmlns:a="http://schemas.openxmlformats.org/drawingml/2006/main" uri="{28A0092B-C50C-407E-A947-70E740481C1C}">
                          <a14:useLocalDpi val="0"/>
                        </a:ext>
                      </a:extLst>
                    </a:blip>
                    <a:srcRect l="0" t="0" r="0" b="9677"/>
                    <a:stretch>
                      <a:fillRect/>
                    </a:stretch>
                  </pic:blipFill>
                  <pic:spPr xmlns:pic="http://schemas.openxmlformats.org/drawingml/2006/picture">
                    <a:xfrm xmlns:a="http://schemas.openxmlformats.org/drawingml/2006/main" rot="0" flipH="0" flipV="0">
                      <a:off x="0" y="0"/>
                      <a:ext cx="4572000" cy="2400311"/>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rnd">
                      <a:solidFill>
                        <a:srgbClr val="FFFFFF"/>
                      </a:solidFill>
                    </a:ln>
                    <a:effectLst xmlns:a="http://schemas.openxmlformats.org/drawingml/2006/main">
                      <a:outerShdw blurRad="50000" algn="tl" rotWithShape="0">
                        <a:srgbClr val="000000">
                          <a:alpha val="41000"/>
                        </a:srgbClr>
                      </a:outerShdw>
                    </a:effectLst>
                    <a:scene3d xmlns:a="http://schemas.openxmlformats.org/drawingml/2006/main">
                      <a:camera prst="orthographicFront"/>
                      <a:lightRig rig="twoPt" dir="t">
                        <a:rot lat="0" lon="0" rev="7800000"/>
                      </a:lightRig>
                    </a:scene3d>
                    <a:sp3d xmlns:a="http://schemas.openxmlformats.org/drawingml/2006/main" contourW="6350">
                      <a:bevelT w="50800" h="16510"/>
                      <a:contourClr>
                        <a:srgbClr val="C0C0C0"/>
                      </a:contourClr>
                    </a:sp3d>
                  </pic:spPr>
                </pic:pic>
              </a:graphicData>
            </a:graphic>
          </wp:inline>
        </w:drawing>
      </w:r>
    </w:p>
    <w:p w:rsidR="0DC8806F" w:rsidP="0DC8806F" w:rsidRDefault="0DC8806F" w14:paraId="0B7BBD1B" w14:textId="11CDA8A3">
      <w:pPr>
        <w:pStyle w:val="Normal"/>
        <w:rPr>
          <w:rFonts w:ascii="Times New Roman" w:hAnsi="Times New Roman" w:eastAsia="Times New Roman" w:cs="Times New Roman"/>
          <w:b w:val="0"/>
          <w:bCs w:val="0"/>
          <w:i w:val="1"/>
          <w:iCs w:val="1"/>
          <w:noProof w:val="0"/>
          <w:color w:val="2F5496" w:themeColor="accent1" w:themeTint="FF" w:themeShade="BF"/>
          <w:sz w:val="44"/>
          <w:szCs w:val="44"/>
          <w:lang w:val="en-US"/>
        </w:rPr>
      </w:pPr>
    </w:p>
    <w:p w:rsidR="0DC8806F" w:rsidP="0DC8806F" w:rsidRDefault="0DC8806F" w14:paraId="6B081888" w14:textId="6EB618E7">
      <w:pPr>
        <w:pStyle w:val="Normal"/>
        <w:rPr>
          <w:rFonts w:ascii="Times New Roman" w:hAnsi="Times New Roman" w:eastAsia="Times New Roman" w:cs="Times New Roman"/>
          <w:b w:val="0"/>
          <w:bCs w:val="0"/>
          <w:i w:val="1"/>
          <w:iCs w:val="1"/>
          <w:noProof w:val="0"/>
          <w:color w:val="2F5496" w:themeColor="accent1" w:themeTint="FF" w:themeShade="BF"/>
          <w:sz w:val="44"/>
          <w:szCs w:val="44"/>
          <w:lang w:val="en-US"/>
        </w:rPr>
      </w:pPr>
    </w:p>
    <w:p w:rsidR="0DC8806F" w:rsidP="0DC8806F" w:rsidRDefault="0DC8806F" w14:paraId="4E101C56" w14:textId="7DFA435F">
      <w:pPr>
        <w:pStyle w:val="Normal"/>
        <w:rPr>
          <w:rFonts w:ascii="Times New Roman" w:hAnsi="Times New Roman" w:eastAsia="Times New Roman" w:cs="Times New Roman"/>
          <w:b w:val="1"/>
          <w:bCs w:val="1"/>
          <w:i w:val="1"/>
          <w:iCs w:val="1"/>
          <w:noProof w:val="0"/>
          <w:color w:val="C45911" w:themeColor="accent2" w:themeTint="FF" w:themeShade="BF"/>
          <w:sz w:val="44"/>
          <w:szCs w:val="44"/>
          <w:u w:val="single"/>
          <w:lang w:val="en-US"/>
        </w:rPr>
      </w:pPr>
      <w:r w:rsidRPr="0DC8806F" w:rsidR="0DC8806F">
        <w:rPr>
          <w:rFonts w:ascii="Times New Roman" w:hAnsi="Times New Roman" w:eastAsia="Times New Roman" w:cs="Times New Roman"/>
          <w:b w:val="1"/>
          <w:bCs w:val="1"/>
          <w:i w:val="1"/>
          <w:iCs w:val="1"/>
          <w:noProof w:val="0"/>
          <w:color w:val="C45911" w:themeColor="accent2" w:themeTint="FF" w:themeShade="BF"/>
          <w:sz w:val="44"/>
          <w:szCs w:val="44"/>
          <w:u w:val="single"/>
          <w:lang w:val="en-US"/>
        </w:rPr>
        <w:t>CRYPTOGRAPHY</w:t>
      </w:r>
    </w:p>
    <w:p w:rsidR="0DC8806F" w:rsidP="0DC8806F" w:rsidRDefault="0DC8806F" w14:paraId="56DC49F0" w14:textId="488B5C07">
      <w:pPr>
        <w:pStyle w:val="Normal"/>
        <w:rPr>
          <w:rFonts w:ascii="Times New Roman" w:hAnsi="Times New Roman" w:eastAsia="Times New Roman" w:cs="Times New Roman"/>
          <w:b w:val="1"/>
          <w:bCs w:val="1"/>
          <w:i w:val="1"/>
          <w:iCs w:val="1"/>
          <w:noProof w:val="0"/>
          <w:sz w:val="44"/>
          <w:szCs w:val="44"/>
          <w:lang w:val="en-US"/>
        </w:rPr>
      </w:pPr>
      <w:r w:rsidRPr="0DC8806F" w:rsidR="0DC8806F">
        <w:rPr>
          <w:rFonts w:ascii="Times New Roman" w:hAnsi="Times New Roman" w:eastAsia="Times New Roman" w:cs="Times New Roman"/>
          <w:noProof w:val="0"/>
          <w:sz w:val="44"/>
          <w:szCs w:val="44"/>
          <w:lang w:val="en-US"/>
        </w:rPr>
        <w:t xml:space="preserve"> </w:t>
      </w:r>
      <w:r w:rsidRPr="0DC8806F" w:rsidR="0DC8806F">
        <w:rPr>
          <w:rFonts w:ascii="Times New Roman" w:hAnsi="Times New Roman" w:eastAsia="Times New Roman" w:cs="Times New Roman"/>
          <w:b w:val="1"/>
          <w:bCs w:val="1"/>
          <w:i w:val="1"/>
          <w:iCs w:val="1"/>
          <w:noProof w:val="0"/>
          <w:sz w:val="44"/>
          <w:szCs w:val="44"/>
          <w:lang w:val="en-US"/>
        </w:rPr>
        <w:t xml:space="preserve">Cryptography is the study </w:t>
      </w:r>
      <w:r w:rsidRPr="0DC8806F" w:rsidR="0DC8806F">
        <w:rPr>
          <w:rFonts w:ascii="Times New Roman" w:hAnsi="Times New Roman" w:eastAsia="Times New Roman" w:cs="Times New Roman"/>
          <w:b w:val="1"/>
          <w:bCs w:val="1"/>
          <w:i w:val="1"/>
          <w:iCs w:val="1"/>
          <w:noProof w:val="0"/>
          <w:sz w:val="44"/>
          <w:szCs w:val="44"/>
          <w:lang w:val="en-US"/>
        </w:rPr>
        <w:t>to generate</w:t>
      </w:r>
      <w:r w:rsidRPr="0DC8806F" w:rsidR="0DC8806F">
        <w:rPr>
          <w:rFonts w:ascii="Times New Roman" w:hAnsi="Times New Roman" w:eastAsia="Times New Roman" w:cs="Times New Roman"/>
          <w:b w:val="1"/>
          <w:bCs w:val="1"/>
          <w:i w:val="1"/>
          <w:iCs w:val="1"/>
          <w:noProof w:val="0"/>
          <w:sz w:val="44"/>
          <w:szCs w:val="44"/>
          <w:lang w:val="en-US"/>
        </w:rPr>
        <w:t xml:space="preserve"> the secret message between the sender and the receiver. The main goal of </w:t>
      </w:r>
      <w:r w:rsidRPr="0DC8806F" w:rsidR="0DC8806F">
        <w:rPr>
          <w:rFonts w:ascii="Times New Roman" w:hAnsi="Times New Roman" w:eastAsia="Times New Roman" w:cs="Times New Roman"/>
          <w:b w:val="1"/>
          <w:bCs w:val="1"/>
          <w:i w:val="1"/>
          <w:iCs w:val="1"/>
          <w:noProof w:val="0"/>
          <w:sz w:val="44"/>
          <w:szCs w:val="44"/>
          <w:lang w:val="en-US"/>
        </w:rPr>
        <w:t>the cryptography</w:t>
      </w:r>
      <w:r w:rsidRPr="0DC8806F" w:rsidR="0DC8806F">
        <w:rPr>
          <w:rFonts w:ascii="Times New Roman" w:hAnsi="Times New Roman" w:eastAsia="Times New Roman" w:cs="Times New Roman"/>
          <w:b w:val="1"/>
          <w:bCs w:val="1"/>
          <w:i w:val="1"/>
          <w:iCs w:val="1"/>
          <w:noProof w:val="0"/>
          <w:sz w:val="44"/>
          <w:szCs w:val="44"/>
          <w:lang w:val="en-US"/>
        </w:rPr>
        <w:t xml:space="preserve"> is authentication, privacy, integrity, non-</w:t>
      </w:r>
      <w:r w:rsidRPr="0DC8806F" w:rsidR="0DC8806F">
        <w:rPr>
          <w:rFonts w:ascii="Times New Roman" w:hAnsi="Times New Roman" w:eastAsia="Times New Roman" w:cs="Times New Roman"/>
          <w:b w:val="1"/>
          <w:bCs w:val="1"/>
          <w:i w:val="1"/>
          <w:iCs w:val="1"/>
          <w:noProof w:val="0"/>
          <w:sz w:val="44"/>
          <w:szCs w:val="44"/>
          <w:lang w:val="en-US"/>
        </w:rPr>
        <w:t>repudiation</w:t>
      </w:r>
      <w:r w:rsidRPr="0DC8806F" w:rsidR="0DC8806F">
        <w:rPr>
          <w:rFonts w:ascii="Times New Roman" w:hAnsi="Times New Roman" w:eastAsia="Times New Roman" w:cs="Times New Roman"/>
          <w:b w:val="1"/>
          <w:bCs w:val="1"/>
          <w:i w:val="1"/>
          <w:iCs w:val="1"/>
          <w:noProof w:val="0"/>
          <w:sz w:val="44"/>
          <w:szCs w:val="44"/>
          <w:lang w:val="en-US"/>
        </w:rPr>
        <w:t xml:space="preserve"> and access control.</w:t>
      </w:r>
    </w:p>
    <w:p w:rsidR="0DC8806F" w:rsidP="0DC8806F" w:rsidRDefault="0DC8806F" w14:paraId="14362E0F" w14:textId="5750326C">
      <w:pPr>
        <w:pStyle w:val="Normal"/>
        <w:rPr>
          <w:rFonts w:ascii="Times New Roman" w:hAnsi="Times New Roman" w:eastAsia="Times New Roman" w:cs="Times New Roman"/>
          <w:b w:val="1"/>
          <w:bCs w:val="1"/>
          <w:i w:val="1"/>
          <w:iCs w:val="1"/>
          <w:noProof w:val="0"/>
          <w:sz w:val="44"/>
          <w:szCs w:val="44"/>
          <w:lang w:val="en-US"/>
        </w:rPr>
      </w:pPr>
      <w:r w:rsidRPr="0DC8806F" w:rsidR="0DC8806F">
        <w:rPr>
          <w:rFonts w:ascii="Times New Roman" w:hAnsi="Times New Roman" w:eastAsia="Times New Roman" w:cs="Times New Roman"/>
          <w:b w:val="1"/>
          <w:bCs w:val="1"/>
          <w:i w:val="1"/>
          <w:iCs w:val="1"/>
          <w:noProof w:val="0"/>
          <w:sz w:val="44"/>
          <w:szCs w:val="44"/>
          <w:lang w:val="en-US"/>
        </w:rPr>
        <w:t xml:space="preserve">Encryption is a process that converts the message into unreadable using some algorithm. It is one of the processes that applying </w:t>
      </w:r>
      <w:r w:rsidRPr="0DC8806F" w:rsidR="0DC8806F">
        <w:rPr>
          <w:rFonts w:ascii="Times New Roman" w:hAnsi="Times New Roman" w:eastAsia="Times New Roman" w:cs="Times New Roman"/>
          <w:b w:val="1"/>
          <w:bCs w:val="1"/>
          <w:i w:val="1"/>
          <w:iCs w:val="1"/>
          <w:noProof w:val="0"/>
          <w:sz w:val="44"/>
          <w:szCs w:val="44"/>
          <w:lang w:val="en-US"/>
        </w:rPr>
        <w:t>the cryptography</w:t>
      </w:r>
      <w:r w:rsidRPr="0DC8806F" w:rsidR="0DC8806F">
        <w:rPr>
          <w:rFonts w:ascii="Times New Roman" w:hAnsi="Times New Roman" w:eastAsia="Times New Roman" w:cs="Times New Roman"/>
          <w:b w:val="1"/>
          <w:bCs w:val="1"/>
          <w:i w:val="1"/>
          <w:iCs w:val="1"/>
          <w:noProof w:val="0"/>
          <w:sz w:val="44"/>
          <w:szCs w:val="44"/>
          <w:lang w:val="en-US"/>
        </w:rPr>
        <w:t>.</w:t>
      </w:r>
    </w:p>
    <w:p w:rsidR="0DC8806F" w:rsidP="0DC8806F" w:rsidRDefault="0DC8806F" w14:paraId="2E379159" w14:textId="230A86AC">
      <w:pPr>
        <w:pStyle w:val="Normal"/>
        <w:rPr>
          <w:rFonts w:ascii="Times New Roman" w:hAnsi="Times New Roman" w:eastAsia="Times New Roman" w:cs="Times New Roman"/>
          <w:b w:val="1"/>
          <w:bCs w:val="1"/>
          <w:i w:val="1"/>
          <w:iCs w:val="1"/>
          <w:noProof w:val="0"/>
          <w:sz w:val="44"/>
          <w:szCs w:val="44"/>
          <w:lang w:val="en-US"/>
        </w:rPr>
      </w:pPr>
      <w:r w:rsidRPr="0DC8806F" w:rsidR="0DC8806F">
        <w:rPr>
          <w:rFonts w:ascii="Times New Roman" w:hAnsi="Times New Roman" w:eastAsia="Times New Roman" w:cs="Times New Roman"/>
          <w:b w:val="1"/>
          <w:bCs w:val="1"/>
          <w:i w:val="1"/>
          <w:iCs w:val="1"/>
          <w:noProof w:val="0"/>
          <w:sz w:val="44"/>
          <w:szCs w:val="44"/>
          <w:lang w:val="en-US"/>
        </w:rPr>
        <w:t xml:space="preserve"> Encryption is a step that transforms or converts the data into a random and meaningless message. In </w:t>
      </w:r>
      <w:r w:rsidRPr="0DC8806F" w:rsidR="0DC8806F">
        <w:rPr>
          <w:rFonts w:ascii="Times New Roman" w:hAnsi="Times New Roman" w:eastAsia="Times New Roman" w:cs="Times New Roman"/>
          <w:b w:val="1"/>
          <w:bCs w:val="1"/>
          <w:i w:val="1"/>
          <w:iCs w:val="1"/>
          <w:noProof w:val="0"/>
          <w:sz w:val="44"/>
          <w:szCs w:val="44"/>
          <w:lang w:val="en-US"/>
        </w:rPr>
        <w:t>another word</w:t>
      </w:r>
      <w:r w:rsidRPr="0DC8806F" w:rsidR="0DC8806F">
        <w:rPr>
          <w:rFonts w:ascii="Times New Roman" w:hAnsi="Times New Roman" w:eastAsia="Times New Roman" w:cs="Times New Roman"/>
          <w:b w:val="1"/>
          <w:bCs w:val="1"/>
          <w:i w:val="1"/>
          <w:iCs w:val="1"/>
          <w:noProof w:val="0"/>
          <w:sz w:val="44"/>
          <w:szCs w:val="44"/>
          <w:lang w:val="en-US"/>
        </w:rPr>
        <w:t xml:space="preserve">, it can be said as is a process to convert plaintext into </w:t>
      </w:r>
      <w:r w:rsidRPr="0DC8806F" w:rsidR="0DC8806F">
        <w:rPr>
          <w:rFonts w:ascii="Times New Roman" w:hAnsi="Times New Roman" w:eastAsia="Times New Roman" w:cs="Times New Roman"/>
          <w:b w:val="1"/>
          <w:bCs w:val="1"/>
          <w:i w:val="1"/>
          <w:iCs w:val="1"/>
          <w:noProof w:val="0"/>
          <w:sz w:val="44"/>
          <w:szCs w:val="44"/>
          <w:lang w:val="en-US"/>
        </w:rPr>
        <w:t>the cipher text</w:t>
      </w:r>
      <w:r w:rsidRPr="0DC8806F" w:rsidR="0DC8806F">
        <w:rPr>
          <w:rFonts w:ascii="Times New Roman" w:hAnsi="Times New Roman" w:eastAsia="Times New Roman" w:cs="Times New Roman"/>
          <w:b w:val="1"/>
          <w:bCs w:val="1"/>
          <w:i w:val="1"/>
          <w:iCs w:val="1"/>
          <w:noProof w:val="0"/>
          <w:sz w:val="44"/>
          <w:szCs w:val="44"/>
          <w:lang w:val="en-US"/>
        </w:rPr>
        <w:t>.</w:t>
      </w:r>
    </w:p>
    <w:p w:rsidR="0DC8806F" w:rsidP="0DC8806F" w:rsidRDefault="0DC8806F" w14:paraId="1215B776" w14:textId="2AD9A066">
      <w:pPr>
        <w:pStyle w:val="Normal"/>
        <w:rPr>
          <w:rFonts w:ascii="Times New Roman" w:hAnsi="Times New Roman" w:eastAsia="Times New Roman" w:cs="Times New Roman"/>
          <w:b w:val="1"/>
          <w:bCs w:val="1"/>
          <w:i w:val="1"/>
          <w:iCs w:val="1"/>
          <w:noProof w:val="0"/>
          <w:sz w:val="44"/>
          <w:szCs w:val="44"/>
          <w:lang w:val="en-US"/>
        </w:rPr>
      </w:pPr>
    </w:p>
    <w:p w:rsidR="0DC8806F" w:rsidP="0DC8806F" w:rsidRDefault="0DC8806F" w14:paraId="6BE81840" w14:textId="3E552EDB">
      <w:pPr>
        <w:pStyle w:val="Normal"/>
        <w:rPr>
          <w:rFonts w:ascii="Times New Roman" w:hAnsi="Times New Roman" w:eastAsia="Times New Roman" w:cs="Times New Roman"/>
          <w:b w:val="1"/>
          <w:bCs w:val="1"/>
          <w:i w:val="1"/>
          <w:iCs w:val="1"/>
          <w:noProof w:val="0"/>
          <w:sz w:val="44"/>
          <w:szCs w:val="44"/>
          <w:lang w:val="en-US"/>
        </w:rPr>
      </w:pPr>
    </w:p>
    <w:p w:rsidR="0DC8806F" w:rsidP="0DC8806F" w:rsidRDefault="0DC8806F" w14:paraId="1DA3D233" w14:textId="460856AE">
      <w:pPr>
        <w:pStyle w:val="Normal"/>
      </w:pPr>
      <w:r w:rsidRPr="0DC8806F" w:rsidR="0DC8806F">
        <w:rPr>
          <w:rFonts w:ascii="Times New Roman" w:hAnsi="Times New Roman" w:eastAsia="Times New Roman" w:cs="Times New Roman"/>
          <w:b w:val="1"/>
          <w:bCs w:val="1"/>
          <w:i w:val="1"/>
          <w:iCs w:val="1"/>
          <w:noProof w:val="0"/>
          <w:sz w:val="44"/>
          <w:szCs w:val="44"/>
          <w:lang w:val="en-US"/>
        </w:rPr>
        <w:t xml:space="preserve">  </w:t>
      </w:r>
      <w:r>
        <w:drawing>
          <wp:inline wp14:editId="1322D727" wp14:anchorId="09299282">
            <wp:extent cx="4691790" cy="2238375"/>
            <wp:effectExtent l="228600" t="228600" r="204470" b="200025"/>
            <wp:docPr id="1503696667" name="" title=""/>
            <wp:cNvGraphicFramePr>
              <a:graphicFrameLocks noChangeAspect="1"/>
            </wp:cNvGraphicFramePr>
            <a:graphic>
              <a:graphicData uri="http://schemas.openxmlformats.org/drawingml/2006/picture">
                <pic:pic>
                  <pic:nvPicPr>
                    <pic:cNvPr id="0" name=""/>
                    <pic:cNvPicPr/>
                  </pic:nvPicPr>
                  <pic:blipFill>
                    <a:blip r:embed="R265e15051d734ab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691790" cy="2238375"/>
                    </a:xfrm>
                    <a:prstGeom xmlns:a="http://schemas.openxmlformats.org/drawingml/2006/main" prst="rect">
                      <a:avLst/>
                    </a:prstGeom>
                    <a:ln xmlns:a="http://schemas.openxmlformats.org/drawingml/2006/main" w="2286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0DC8806F" w:rsidP="0DC8806F" w:rsidRDefault="0DC8806F" w14:paraId="1687B2D5" w14:textId="3B7300F3">
      <w:pPr>
        <w:pStyle w:val="Normal"/>
        <w:rPr>
          <w:rFonts w:ascii="Times New Roman" w:hAnsi="Times New Roman" w:eastAsia="Times New Roman" w:cs="Times New Roman"/>
          <w:b w:val="1"/>
          <w:bCs w:val="1"/>
          <w:i w:val="1"/>
          <w:iCs w:val="1"/>
          <w:noProof w:val="0"/>
          <w:sz w:val="44"/>
          <w:szCs w:val="44"/>
          <w:lang w:val="en-US"/>
        </w:rPr>
      </w:pPr>
    </w:p>
    <w:p w:rsidR="0DC8806F" w:rsidP="0DC8806F" w:rsidRDefault="0DC8806F" w14:paraId="797873BB" w14:textId="1E26A21B">
      <w:pPr>
        <w:pStyle w:val="Normal"/>
        <w:rPr>
          <w:rFonts w:ascii="Times New Roman" w:hAnsi="Times New Roman" w:eastAsia="Times New Roman" w:cs="Times New Roman"/>
          <w:noProof w:val="0"/>
          <w:sz w:val="44"/>
          <w:szCs w:val="44"/>
          <w:lang w:val="en-US"/>
        </w:rPr>
      </w:pPr>
      <w:r w:rsidRPr="0DC8806F" w:rsidR="0DC8806F">
        <w:rPr>
          <w:rFonts w:ascii="Times New Roman" w:hAnsi="Times New Roman" w:eastAsia="Times New Roman" w:cs="Times New Roman"/>
          <w:b w:val="1"/>
          <w:bCs w:val="1"/>
          <w:i w:val="1"/>
          <w:iCs w:val="1"/>
          <w:noProof w:val="0"/>
          <w:sz w:val="44"/>
          <w:szCs w:val="44"/>
          <w:lang w:val="en-US"/>
        </w:rPr>
        <w:t xml:space="preserve">   Decryption is the vice versa of the encryption which will convert the data into the meaning form. It is a process to transform ciphertext into plain text. In </w:t>
      </w:r>
      <w:r w:rsidRPr="0DC8806F" w:rsidR="0DC8806F">
        <w:rPr>
          <w:rFonts w:ascii="Times New Roman" w:hAnsi="Times New Roman" w:eastAsia="Times New Roman" w:cs="Times New Roman"/>
          <w:b w:val="1"/>
          <w:bCs w:val="1"/>
          <w:i w:val="1"/>
          <w:iCs w:val="1"/>
          <w:noProof w:val="0"/>
          <w:sz w:val="44"/>
          <w:szCs w:val="44"/>
          <w:lang w:val="en-US"/>
        </w:rPr>
        <w:t>order  to</w:t>
      </w:r>
      <w:r w:rsidRPr="0DC8806F" w:rsidR="0DC8806F">
        <w:rPr>
          <w:rFonts w:ascii="Times New Roman" w:hAnsi="Times New Roman" w:eastAsia="Times New Roman" w:cs="Times New Roman"/>
          <w:b w:val="1"/>
          <w:bCs w:val="1"/>
          <w:i w:val="1"/>
          <w:iCs w:val="1"/>
          <w:noProof w:val="0"/>
          <w:sz w:val="44"/>
          <w:szCs w:val="44"/>
          <w:lang w:val="en-US"/>
        </w:rPr>
        <w:t xml:space="preserve"> perform the cryptography, the cryptographic algorithm is needed to act as a mathematical function and steps to perform encryption and decryption. The purpose </w:t>
      </w:r>
      <w:r w:rsidRPr="0DC8806F" w:rsidR="0DC8806F">
        <w:rPr>
          <w:rFonts w:ascii="Times New Roman" w:hAnsi="Times New Roman" w:eastAsia="Times New Roman" w:cs="Times New Roman"/>
          <w:b w:val="1"/>
          <w:bCs w:val="1"/>
          <w:i w:val="1"/>
          <w:iCs w:val="1"/>
          <w:noProof w:val="0"/>
          <w:sz w:val="44"/>
          <w:szCs w:val="44"/>
          <w:lang w:val="en-US"/>
        </w:rPr>
        <w:t>of  the</w:t>
      </w:r>
      <w:r w:rsidRPr="0DC8806F" w:rsidR="0DC8806F">
        <w:rPr>
          <w:rFonts w:ascii="Times New Roman" w:hAnsi="Times New Roman" w:eastAsia="Times New Roman" w:cs="Times New Roman"/>
          <w:b w:val="1"/>
          <w:bCs w:val="1"/>
          <w:i w:val="1"/>
          <w:iCs w:val="1"/>
          <w:noProof w:val="0"/>
          <w:sz w:val="44"/>
          <w:szCs w:val="44"/>
          <w:lang w:val="en-US"/>
        </w:rPr>
        <w:t xml:space="preserve"> cryptography is to increase the difficulties for the attackers to decrypt the </w:t>
      </w:r>
      <w:r w:rsidRPr="0DC8806F" w:rsidR="0DC8806F">
        <w:rPr>
          <w:rFonts w:ascii="Times New Roman" w:hAnsi="Times New Roman" w:eastAsia="Times New Roman" w:cs="Times New Roman"/>
          <w:b w:val="1"/>
          <w:bCs w:val="1"/>
          <w:i w:val="1"/>
          <w:iCs w:val="1"/>
          <w:noProof w:val="0"/>
          <w:sz w:val="44"/>
          <w:szCs w:val="44"/>
          <w:lang w:val="en-US"/>
        </w:rPr>
        <w:t>ciphertext.without</w:t>
      </w:r>
      <w:r w:rsidRPr="0DC8806F" w:rsidR="0DC8806F">
        <w:rPr>
          <w:rFonts w:ascii="Times New Roman" w:hAnsi="Times New Roman" w:eastAsia="Times New Roman" w:cs="Times New Roman"/>
          <w:b w:val="1"/>
          <w:bCs w:val="1"/>
          <w:i w:val="1"/>
          <w:iCs w:val="1"/>
          <w:noProof w:val="0"/>
          <w:sz w:val="44"/>
          <w:szCs w:val="44"/>
          <w:lang w:val="en-US"/>
        </w:rPr>
        <w:t xml:space="preserve"> given the actual key to be decrypted. Many sites store the password in the encrypted form in their database on the server. They will use a special key to convert the password into a random string which is a ciphertext. If the user </w:t>
      </w:r>
      <w:r w:rsidRPr="0DC8806F" w:rsidR="0DC8806F">
        <w:rPr>
          <w:rFonts w:ascii="Times New Roman" w:hAnsi="Times New Roman" w:eastAsia="Times New Roman" w:cs="Times New Roman"/>
          <w:b w:val="1"/>
          <w:bCs w:val="1"/>
          <w:i w:val="1"/>
          <w:iCs w:val="1"/>
          <w:noProof w:val="0"/>
          <w:sz w:val="44"/>
          <w:szCs w:val="44"/>
          <w:lang w:val="en-US"/>
        </w:rPr>
        <w:t>without</w:t>
      </w:r>
      <w:r w:rsidRPr="0DC8806F" w:rsidR="0DC8806F">
        <w:rPr>
          <w:rFonts w:ascii="Times New Roman" w:hAnsi="Times New Roman" w:eastAsia="Times New Roman" w:cs="Times New Roman"/>
          <w:b w:val="1"/>
          <w:bCs w:val="1"/>
          <w:i w:val="1"/>
          <w:iCs w:val="1"/>
          <w:noProof w:val="0"/>
          <w:sz w:val="44"/>
          <w:szCs w:val="44"/>
          <w:lang w:val="en-US"/>
        </w:rPr>
        <w:t xml:space="preserve"> the key, they will not be able to obtain the password but just a random string. However, it is reversible where there is the chance of success decryption by attackers.</w:t>
      </w:r>
    </w:p>
    <w:p w:rsidR="0DC8806F" w:rsidP="0DC8806F" w:rsidRDefault="0DC8806F" w14:paraId="69F106F9" w14:textId="1A256FD7">
      <w:pPr>
        <w:pStyle w:val="Normal"/>
        <w:rPr>
          <w:rFonts w:ascii="Times New Roman" w:hAnsi="Times New Roman" w:eastAsia="Times New Roman" w:cs="Times New Roman"/>
          <w:b w:val="1"/>
          <w:bCs w:val="1"/>
          <w:i w:val="1"/>
          <w:iCs w:val="1"/>
          <w:noProof w:val="0"/>
          <w:sz w:val="44"/>
          <w:szCs w:val="44"/>
          <w:u w:val="single"/>
          <w:lang w:val="en-US"/>
        </w:rPr>
      </w:pPr>
      <w:r w:rsidRPr="0DC8806F" w:rsidR="0DC8806F">
        <w:rPr>
          <w:rFonts w:ascii="Times New Roman" w:hAnsi="Times New Roman" w:eastAsia="Times New Roman" w:cs="Times New Roman"/>
          <w:b w:val="1"/>
          <w:bCs w:val="1"/>
          <w:i w:val="1"/>
          <w:iCs w:val="1"/>
          <w:noProof w:val="0"/>
          <w:sz w:val="44"/>
          <w:szCs w:val="44"/>
          <w:u w:val="single"/>
          <w:lang w:val="en-US"/>
        </w:rPr>
        <w:t>HASH FUNCTION:</w:t>
      </w:r>
    </w:p>
    <w:p w:rsidR="0DC8806F" w:rsidP="0DC8806F" w:rsidRDefault="0DC8806F" w14:paraId="5F7B8E4C" w14:textId="3C6167ED">
      <w:pPr>
        <w:pStyle w:val="Normal"/>
        <w:rPr>
          <w:rFonts w:ascii="Times New Roman" w:hAnsi="Times New Roman" w:eastAsia="Times New Roman" w:cs="Times New Roman"/>
          <w:b w:val="1"/>
          <w:bCs w:val="1"/>
          <w:i w:val="1"/>
          <w:iCs w:val="1"/>
          <w:noProof w:val="0"/>
          <w:sz w:val="44"/>
          <w:szCs w:val="44"/>
          <w:lang w:val="en-US"/>
        </w:rPr>
      </w:pPr>
      <w:r w:rsidRPr="0DC8806F" w:rsidR="0DC8806F">
        <w:rPr>
          <w:rFonts w:ascii="Times New Roman" w:hAnsi="Times New Roman" w:eastAsia="Times New Roman" w:cs="Times New Roman"/>
          <w:noProof w:val="0"/>
          <w:sz w:val="44"/>
          <w:szCs w:val="44"/>
          <w:lang w:val="en-US"/>
        </w:rPr>
        <w:t xml:space="preserve"> </w:t>
      </w:r>
      <w:r w:rsidRPr="0DC8806F" w:rsidR="0DC8806F">
        <w:rPr>
          <w:rFonts w:ascii="Times New Roman" w:hAnsi="Times New Roman" w:eastAsia="Times New Roman" w:cs="Times New Roman"/>
          <w:b w:val="1"/>
          <w:bCs w:val="1"/>
          <w:i w:val="1"/>
          <w:iCs w:val="1"/>
          <w:noProof w:val="0"/>
          <w:sz w:val="44"/>
          <w:szCs w:val="44"/>
          <w:lang w:val="en-US"/>
        </w:rPr>
        <w:t xml:space="preserve">Hashing is a step that will use a hash algorithm such as the MD5 to turn a password into a long random string which consists of letters and numbers. </w:t>
      </w:r>
    </w:p>
    <w:p w:rsidR="0DC8806F" w:rsidP="0DC8806F" w:rsidRDefault="0DC8806F" w14:paraId="12892908" w14:textId="65BDF17A">
      <w:pPr>
        <w:pStyle w:val="Normal"/>
        <w:rPr>
          <w:rFonts w:ascii="Times New Roman" w:hAnsi="Times New Roman" w:eastAsia="Times New Roman" w:cs="Times New Roman"/>
          <w:b w:val="1"/>
          <w:bCs w:val="1"/>
          <w:i w:val="1"/>
          <w:iCs w:val="1"/>
          <w:noProof w:val="0"/>
          <w:sz w:val="44"/>
          <w:szCs w:val="44"/>
          <w:lang w:val="en-US"/>
        </w:rPr>
      </w:pPr>
      <w:r w:rsidRPr="0DC8806F" w:rsidR="0DC8806F">
        <w:rPr>
          <w:rFonts w:ascii="Times New Roman" w:hAnsi="Times New Roman" w:eastAsia="Times New Roman" w:cs="Times New Roman"/>
          <w:b w:val="1"/>
          <w:bCs w:val="1"/>
          <w:i w:val="1"/>
          <w:iCs w:val="1"/>
          <w:noProof w:val="0"/>
          <w:sz w:val="44"/>
          <w:szCs w:val="44"/>
          <w:lang w:val="en-US"/>
        </w:rPr>
        <w:t xml:space="preserve">The hashes are the opposite of encryption which is not reversible to be the original text. There is no </w:t>
      </w:r>
      <w:r w:rsidRPr="0DC8806F" w:rsidR="0DC8806F">
        <w:rPr>
          <w:rFonts w:ascii="Times New Roman" w:hAnsi="Times New Roman" w:eastAsia="Times New Roman" w:cs="Times New Roman"/>
          <w:b w:val="1"/>
          <w:bCs w:val="1"/>
          <w:i w:val="1"/>
          <w:iCs w:val="1"/>
          <w:noProof w:val="0"/>
          <w:sz w:val="44"/>
          <w:szCs w:val="44"/>
          <w:lang w:val="en-US"/>
        </w:rPr>
        <w:t>algorithm</w:t>
      </w:r>
      <w:r w:rsidRPr="0DC8806F" w:rsidR="0DC8806F">
        <w:rPr>
          <w:rFonts w:ascii="Times New Roman" w:hAnsi="Times New Roman" w:eastAsia="Times New Roman" w:cs="Times New Roman"/>
          <w:b w:val="1"/>
          <w:bCs w:val="1"/>
          <w:i w:val="1"/>
          <w:iCs w:val="1"/>
          <w:noProof w:val="0"/>
          <w:sz w:val="44"/>
          <w:szCs w:val="44"/>
          <w:lang w:val="en-US"/>
        </w:rPr>
        <w:t xml:space="preserve"> exists to reverse back the hashes. However, the attackers can try the different combination of the password </w:t>
      </w:r>
      <w:r w:rsidRPr="0DC8806F" w:rsidR="0DC8806F">
        <w:rPr>
          <w:rFonts w:ascii="Times New Roman" w:hAnsi="Times New Roman" w:eastAsia="Times New Roman" w:cs="Times New Roman"/>
          <w:b w:val="1"/>
          <w:bCs w:val="1"/>
          <w:i w:val="1"/>
          <w:iCs w:val="1"/>
          <w:noProof w:val="0"/>
          <w:sz w:val="44"/>
          <w:szCs w:val="44"/>
          <w:lang w:val="en-US"/>
        </w:rPr>
        <w:t>in order to</w:t>
      </w:r>
      <w:r w:rsidRPr="0DC8806F" w:rsidR="0DC8806F">
        <w:rPr>
          <w:rFonts w:ascii="Times New Roman" w:hAnsi="Times New Roman" w:eastAsia="Times New Roman" w:cs="Times New Roman"/>
          <w:b w:val="1"/>
          <w:bCs w:val="1"/>
          <w:i w:val="1"/>
          <w:iCs w:val="1"/>
          <w:noProof w:val="0"/>
          <w:sz w:val="44"/>
          <w:szCs w:val="44"/>
          <w:lang w:val="en-US"/>
        </w:rPr>
        <w:t xml:space="preserve"> match the user password. The combination password hashes are then collected to store </w:t>
      </w:r>
      <w:r w:rsidRPr="0DC8806F" w:rsidR="0DC8806F">
        <w:rPr>
          <w:rFonts w:ascii="Times New Roman" w:hAnsi="Times New Roman" w:eastAsia="Times New Roman" w:cs="Times New Roman"/>
          <w:b w:val="1"/>
          <w:bCs w:val="1"/>
          <w:i w:val="1"/>
          <w:iCs w:val="1"/>
          <w:noProof w:val="0"/>
          <w:sz w:val="44"/>
          <w:szCs w:val="44"/>
          <w:lang w:val="en-US"/>
        </w:rPr>
        <w:t>into</w:t>
      </w:r>
      <w:r w:rsidRPr="0DC8806F" w:rsidR="0DC8806F">
        <w:rPr>
          <w:rFonts w:ascii="Times New Roman" w:hAnsi="Times New Roman" w:eastAsia="Times New Roman" w:cs="Times New Roman"/>
          <w:b w:val="1"/>
          <w:bCs w:val="1"/>
          <w:i w:val="1"/>
          <w:iCs w:val="1"/>
          <w:noProof w:val="0"/>
          <w:sz w:val="44"/>
          <w:szCs w:val="44"/>
          <w:lang w:val="en-US"/>
        </w:rPr>
        <w:t xml:space="preserve"> the rainbow table. This method will be very time exhausting.</w:t>
      </w:r>
      <w:r>
        <w:drawing>
          <wp:inline wp14:editId="171D33B7" wp14:anchorId="2924C529">
            <wp:extent cx="4543425" cy="3483292"/>
            <wp:effectExtent l="152400" t="152400" r="200025" b="212725"/>
            <wp:docPr id="182710177" name="" title=""/>
            <wp:cNvGraphicFramePr>
              <a:graphicFrameLocks noChangeAspect="1"/>
            </wp:cNvGraphicFramePr>
            <a:graphic>
              <a:graphicData uri="http://schemas.openxmlformats.org/drawingml/2006/picture">
                <pic:pic>
                  <pic:nvPicPr>
                    <pic:cNvPr id="0" name=""/>
                    <pic:cNvPicPr/>
                  </pic:nvPicPr>
                  <pic:blipFill>
                    <a:blip r:embed="R9b9abfb9af1041f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43425" cy="3483292"/>
                    </a:xfrm>
                    <a:prstGeom xmlns:a="http://schemas.openxmlformats.org/drawingml/2006/main" prst="rect">
                      <a:avLst/>
                    </a:prstGeom>
                    <a:ln xmlns:a="http://schemas.openxmlformats.org/drawingml/2006/main" w="127000" cap="sq">
                      <a:solidFill>
                        <a:srgbClr val="000000"/>
                      </a:solidFill>
                      <a:miter lim="800000"/>
                    </a:ln>
                    <a:effectLst xmlns:a="http://schemas.openxmlformats.org/drawingml/2006/main">
                      <a:outerShdw blurRad="57150" dist="50800" dir="2700000" algn="tl" rotWithShape="0">
                        <a:srgbClr val="000000">
                          <a:alpha val="40000"/>
                        </a:srgbClr>
                      </a:outerShdw>
                    </a:effectLst>
                  </pic:spPr>
                </pic:pic>
              </a:graphicData>
            </a:graphic>
          </wp:inline>
        </w:drawing>
      </w:r>
    </w:p>
    <w:p w:rsidR="0DC8806F" w:rsidP="0DC8806F" w:rsidRDefault="0DC8806F" w14:paraId="76DC31C9" w14:textId="74BBDCF5">
      <w:pPr>
        <w:pStyle w:val="Normal"/>
        <w:rPr>
          <w:rFonts w:ascii="Calibri" w:hAnsi="Calibri" w:eastAsia="Calibri" w:cs="Calibri"/>
          <w:b w:val="1"/>
          <w:bCs w:val="1"/>
          <w:i w:val="1"/>
          <w:iCs w:val="1"/>
          <w:noProof w:val="0"/>
          <w:sz w:val="40"/>
          <w:szCs w:val="40"/>
          <w:u w:val="single"/>
          <w:lang w:val="en-US"/>
        </w:rPr>
      </w:pPr>
      <w:r w:rsidR="0DC8806F">
        <w:rPr/>
        <w:t xml:space="preserve"> </w:t>
      </w:r>
      <w:r>
        <w:tab/>
      </w:r>
      <w:r>
        <w:tab/>
      </w:r>
      <w:r>
        <w:tab/>
      </w:r>
      <w:r w:rsidR="0DC8806F">
        <w:rPr/>
        <w:t xml:space="preserve"> </w:t>
      </w:r>
      <w:r w:rsidRPr="0DC8806F" w:rsidR="0DC8806F">
        <w:rPr>
          <w:rFonts w:ascii="Calibri" w:hAnsi="Calibri" w:eastAsia="Calibri" w:cs="Calibri"/>
          <w:b w:val="1"/>
          <w:bCs w:val="1"/>
          <w:i w:val="1"/>
          <w:iCs w:val="1"/>
          <w:noProof w:val="0"/>
          <w:color w:val="FF0000"/>
          <w:sz w:val="40"/>
          <w:szCs w:val="40"/>
          <w:u w:val="single"/>
          <w:lang w:val="en-US"/>
        </w:rPr>
        <w:t>Flowchart of hash</w:t>
      </w:r>
      <w:r w:rsidRPr="0DC8806F" w:rsidR="0DC8806F">
        <w:rPr>
          <w:rFonts w:ascii="Calibri" w:hAnsi="Calibri" w:eastAsia="Calibri" w:cs="Calibri"/>
          <w:b w:val="1"/>
          <w:bCs w:val="1"/>
          <w:i w:val="1"/>
          <w:iCs w:val="1"/>
          <w:noProof w:val="0"/>
          <w:color w:val="FF0000"/>
          <w:sz w:val="40"/>
          <w:szCs w:val="40"/>
          <w:lang w:val="en-US"/>
        </w:rPr>
        <w:t xml:space="preserve"> </w:t>
      </w:r>
      <w:r w:rsidRPr="0DC8806F" w:rsidR="0DC8806F">
        <w:rPr>
          <w:rFonts w:ascii="Calibri" w:hAnsi="Calibri" w:eastAsia="Calibri" w:cs="Calibri"/>
          <w:b w:val="1"/>
          <w:bCs w:val="1"/>
          <w:i w:val="1"/>
          <w:iCs w:val="1"/>
          <w:noProof w:val="0"/>
          <w:color w:val="FF0000"/>
          <w:sz w:val="40"/>
          <w:szCs w:val="40"/>
          <w:u w:val="single"/>
          <w:lang w:val="en-US"/>
        </w:rPr>
        <w:t>algorithm</w:t>
      </w:r>
    </w:p>
    <w:p w:rsidR="0DC8806F" w:rsidP="0DC8806F" w:rsidRDefault="0DC8806F" w14:paraId="7EB1653C" w14:textId="49B564FA">
      <w:pPr>
        <w:pStyle w:val="Normal"/>
        <w:rPr>
          <w:rFonts w:ascii="Calibri" w:hAnsi="Calibri" w:eastAsia="Calibri" w:cs="Calibri"/>
          <w:b w:val="1"/>
          <w:bCs w:val="1"/>
          <w:i w:val="1"/>
          <w:iCs w:val="1"/>
          <w:noProof w:val="0"/>
          <w:color w:val="FF0000"/>
          <w:sz w:val="40"/>
          <w:szCs w:val="40"/>
          <w:u w:val="single"/>
          <w:lang w:val="en-US"/>
        </w:rPr>
      </w:pPr>
    </w:p>
    <w:p w:rsidR="0DC8806F" w:rsidP="0DC8806F" w:rsidRDefault="0DC8806F" w14:paraId="4FBA0A74" w14:textId="633EA858">
      <w:pPr>
        <w:pStyle w:val="Normal"/>
        <w:rPr>
          <w:rFonts w:ascii="Times New Roman" w:hAnsi="Times New Roman" w:eastAsia="Times New Roman" w:cs="Times New Roman"/>
          <w:b w:val="1"/>
          <w:bCs w:val="1"/>
          <w:i w:val="1"/>
          <w:iCs w:val="1"/>
          <w:noProof w:val="0"/>
          <w:sz w:val="40"/>
          <w:szCs w:val="40"/>
          <w:u w:val="single"/>
          <w:lang w:val="en-US"/>
        </w:rPr>
      </w:pPr>
      <w:r w:rsidRPr="0DC8806F" w:rsidR="0DC8806F">
        <w:rPr>
          <w:rFonts w:ascii="Calibri" w:hAnsi="Calibri" w:eastAsia="Calibri" w:cs="Calibri"/>
          <w:noProof w:val="0"/>
          <w:sz w:val="40"/>
          <w:szCs w:val="40"/>
          <w:lang w:val="en-US"/>
        </w:rPr>
        <w:t xml:space="preserve"> </w:t>
      </w:r>
      <w:r w:rsidRPr="0DC8806F" w:rsidR="0DC8806F">
        <w:rPr>
          <w:rFonts w:ascii="Calibri" w:hAnsi="Calibri" w:eastAsia="Calibri" w:cs="Calibri"/>
          <w:b w:val="1"/>
          <w:bCs w:val="1"/>
          <w:i w:val="1"/>
          <w:iCs w:val="1"/>
          <w:noProof w:val="0"/>
          <w:sz w:val="40"/>
          <w:szCs w:val="40"/>
          <w:u w:val="single"/>
          <w:lang w:val="en-US"/>
        </w:rPr>
        <w:t>COMPARISON</w:t>
      </w:r>
      <w:r w:rsidRPr="0DC8806F" w:rsidR="0DC8806F">
        <w:rPr>
          <w:rFonts w:ascii="Calibri" w:hAnsi="Calibri" w:eastAsia="Calibri" w:cs="Calibri"/>
          <w:b w:val="1"/>
          <w:bCs w:val="1"/>
          <w:i w:val="1"/>
          <w:iCs w:val="1"/>
          <w:noProof w:val="0"/>
          <w:sz w:val="40"/>
          <w:szCs w:val="40"/>
          <w:u w:val="single"/>
          <w:lang w:val="en-US"/>
        </w:rPr>
        <w:t xml:space="preserve"> BE</w:t>
      </w:r>
      <w:r w:rsidRPr="0DC8806F" w:rsidR="0DC8806F">
        <w:rPr>
          <w:rFonts w:ascii="Calibri" w:hAnsi="Calibri" w:eastAsia="Calibri" w:cs="Calibri"/>
          <w:b w:val="1"/>
          <w:bCs w:val="1"/>
          <w:i w:val="1"/>
          <w:iCs w:val="1"/>
          <w:noProof w:val="0"/>
          <w:sz w:val="40"/>
          <w:szCs w:val="40"/>
          <w:u w:val="single"/>
          <w:lang w:val="en-US"/>
        </w:rPr>
        <w:t>T</w:t>
      </w:r>
      <w:r w:rsidRPr="0DC8806F" w:rsidR="0DC8806F">
        <w:rPr>
          <w:rFonts w:ascii="Calibri" w:hAnsi="Calibri" w:eastAsia="Calibri" w:cs="Calibri"/>
          <w:b w:val="1"/>
          <w:bCs w:val="1"/>
          <w:i w:val="1"/>
          <w:iCs w:val="1"/>
          <w:noProof w:val="0"/>
          <w:sz w:val="40"/>
          <w:szCs w:val="40"/>
          <w:u w:val="single"/>
          <w:lang w:val="en-US"/>
        </w:rPr>
        <w:t>WEEN PROP</w:t>
      </w:r>
      <w:r w:rsidRPr="0DC8806F" w:rsidR="0DC8806F">
        <w:rPr>
          <w:rFonts w:ascii="Calibri" w:hAnsi="Calibri" w:eastAsia="Calibri" w:cs="Calibri"/>
          <w:b w:val="1"/>
          <w:bCs w:val="1"/>
          <w:i w:val="1"/>
          <w:iCs w:val="1"/>
          <w:noProof w:val="0"/>
          <w:sz w:val="40"/>
          <w:szCs w:val="40"/>
          <w:u w:val="single"/>
          <w:lang w:val="en-US"/>
        </w:rPr>
        <w:t>O</w:t>
      </w:r>
      <w:r w:rsidRPr="0DC8806F" w:rsidR="0DC8806F">
        <w:rPr>
          <w:rFonts w:ascii="Calibri" w:hAnsi="Calibri" w:eastAsia="Calibri" w:cs="Calibri"/>
          <w:b w:val="1"/>
          <w:bCs w:val="1"/>
          <w:i w:val="1"/>
          <w:iCs w:val="1"/>
          <w:noProof w:val="0"/>
          <w:sz w:val="40"/>
          <w:szCs w:val="40"/>
          <w:u w:val="single"/>
          <w:lang w:val="en-US"/>
        </w:rPr>
        <w:t>SED</w:t>
      </w:r>
      <w:r w:rsidRPr="0DC8806F" w:rsidR="0DC8806F">
        <w:rPr>
          <w:rFonts w:ascii="Calibri" w:hAnsi="Calibri" w:eastAsia="Calibri" w:cs="Calibri"/>
          <w:b w:val="1"/>
          <w:bCs w:val="1"/>
          <w:i w:val="1"/>
          <w:iCs w:val="1"/>
          <w:noProof w:val="0"/>
          <w:sz w:val="40"/>
          <w:szCs w:val="40"/>
          <w:u w:val="single"/>
          <w:lang w:val="en-US"/>
        </w:rPr>
        <w:t xml:space="preserve"> </w:t>
      </w:r>
      <w:r w:rsidRPr="0DC8806F" w:rsidR="0DC8806F">
        <w:rPr>
          <w:rFonts w:ascii="Calibri" w:hAnsi="Calibri" w:eastAsia="Calibri" w:cs="Calibri"/>
          <w:b w:val="1"/>
          <w:bCs w:val="1"/>
          <w:i w:val="1"/>
          <w:iCs w:val="1"/>
          <w:noProof w:val="0"/>
          <w:sz w:val="40"/>
          <w:szCs w:val="40"/>
          <w:u w:val="single"/>
          <w:lang w:val="en-US"/>
        </w:rPr>
        <w:t>SOLUTI</w:t>
      </w:r>
      <w:r w:rsidRPr="0DC8806F" w:rsidR="0DC8806F">
        <w:rPr>
          <w:rFonts w:ascii="Times New Roman" w:hAnsi="Times New Roman" w:eastAsia="Times New Roman" w:cs="Times New Roman"/>
          <w:b w:val="1"/>
          <w:bCs w:val="1"/>
          <w:i w:val="1"/>
          <w:iCs w:val="1"/>
          <w:noProof w:val="0"/>
          <w:sz w:val="40"/>
          <w:szCs w:val="40"/>
          <w:u w:val="single"/>
          <w:lang w:val="en-US"/>
        </w:rPr>
        <w:t>O</w:t>
      </w:r>
      <w:r w:rsidRPr="0DC8806F" w:rsidR="0DC8806F">
        <w:rPr>
          <w:rFonts w:ascii="Times New Roman" w:hAnsi="Times New Roman" w:eastAsia="Times New Roman" w:cs="Times New Roman"/>
          <w:b w:val="1"/>
          <w:bCs w:val="1"/>
          <w:i w:val="1"/>
          <w:iCs w:val="1"/>
          <w:noProof w:val="0"/>
          <w:sz w:val="40"/>
          <w:szCs w:val="40"/>
          <w:u w:val="single"/>
          <w:lang w:val="en-US"/>
        </w:rPr>
        <w:t>N</w:t>
      </w:r>
    </w:p>
    <w:tbl>
      <w:tblPr>
        <w:tblStyle w:val="GridTable1Light-Accent1"/>
        <w:tblW w:w="9360" w:type="dxa"/>
        <w:tblLayout w:type="fixed"/>
        <w:tblLook w:val="07A0" w:firstRow="1" w:lastRow="0" w:firstColumn="1" w:lastColumn="1" w:noHBand="1" w:noVBand="1"/>
      </w:tblPr>
      <w:tblGrid>
        <w:gridCol w:w="3165"/>
        <w:gridCol w:w="3075"/>
        <w:gridCol w:w="3120"/>
      </w:tblGrid>
      <w:tr w:rsidR="0DC8806F" w:rsidTr="1A493619" w14:paraId="64A90997">
        <w:trPr>
          <w:trHeight w:val="300"/>
        </w:trPr>
        <w:tc>
          <w:tcPr>
            <w:cnfStyle w:val="001000000000" w:firstRow="0" w:lastRow="0" w:firstColumn="1" w:lastColumn="0" w:oddVBand="0" w:evenVBand="0" w:oddHBand="0" w:evenHBand="0" w:firstRowFirstColumn="0" w:firstRowLastColumn="0" w:lastRowFirstColumn="0" w:lastRowLastColumn="0"/>
            <w:tcW w:w="3165" w:type="dxa"/>
            <w:tcMar/>
          </w:tcPr>
          <w:p w:rsidR="0DC8806F" w:rsidP="0DC8806F" w:rsidRDefault="0DC8806F" w14:paraId="509B6596" w14:textId="24C26567">
            <w:pPr>
              <w:pStyle w:val="Normal"/>
              <w:rPr>
                <w:rFonts w:ascii="Times New Roman" w:hAnsi="Times New Roman" w:eastAsia="Times New Roman" w:cs="Times New Roman"/>
                <w:b w:val="1"/>
                <w:bCs w:val="1"/>
                <w:i w:val="1"/>
                <w:iCs w:val="1"/>
                <w:noProof w:val="0"/>
                <w:sz w:val="40"/>
                <w:szCs w:val="40"/>
                <w:lang w:val="en-US"/>
              </w:rPr>
            </w:pPr>
            <w:r w:rsidRPr="0DC8806F" w:rsidR="0DC8806F">
              <w:rPr>
                <w:rFonts w:ascii="Times New Roman" w:hAnsi="Times New Roman" w:eastAsia="Times New Roman" w:cs="Times New Roman"/>
                <w:b w:val="1"/>
                <w:bCs w:val="1"/>
                <w:i w:val="1"/>
                <w:iCs w:val="1"/>
                <w:noProof w:val="0"/>
                <w:sz w:val="40"/>
                <w:szCs w:val="40"/>
                <w:lang w:val="en-US"/>
              </w:rPr>
              <w:t>Proposed Solution</w:t>
            </w:r>
          </w:p>
        </w:tc>
        <w:tc>
          <w:tcPr>
            <w:cnfStyle w:val="000000000000" w:firstRow="0" w:lastRow="0" w:firstColumn="0" w:lastColumn="0" w:oddVBand="0" w:evenVBand="0" w:oddHBand="0" w:evenHBand="0" w:firstRowFirstColumn="0" w:firstRowLastColumn="0" w:lastRowFirstColumn="0" w:lastRowLastColumn="0"/>
            <w:tcW w:w="3075" w:type="dxa"/>
            <w:tcMar/>
          </w:tcPr>
          <w:p w:rsidR="0DC8806F" w:rsidP="0DC8806F" w:rsidRDefault="0DC8806F" w14:paraId="40D2AFF3" w14:textId="6B715D84">
            <w:pPr>
              <w:pStyle w:val="Normal"/>
              <w:rPr>
                <w:rFonts w:ascii="Times New Roman" w:hAnsi="Times New Roman" w:eastAsia="Times New Roman" w:cs="Times New Roman"/>
                <w:b w:val="1"/>
                <w:bCs w:val="1"/>
                <w:i w:val="1"/>
                <w:iCs w:val="1"/>
                <w:noProof w:val="0"/>
                <w:sz w:val="40"/>
                <w:szCs w:val="40"/>
                <w:lang w:val="en-US"/>
              </w:rPr>
            </w:pPr>
            <w:r w:rsidRPr="0DC8806F" w:rsidR="0DC8806F">
              <w:rPr>
                <w:rFonts w:ascii="Times New Roman" w:hAnsi="Times New Roman" w:eastAsia="Times New Roman" w:cs="Times New Roman"/>
                <w:b w:val="1"/>
                <w:bCs w:val="1"/>
                <w:i w:val="1"/>
                <w:iCs w:val="1"/>
                <w:noProof w:val="0"/>
                <w:sz w:val="40"/>
                <w:szCs w:val="40"/>
                <w:lang w:val="en-US"/>
              </w:rPr>
              <w:t>Strength</w:t>
            </w:r>
          </w:p>
        </w:tc>
        <w:tc>
          <w:tcPr>
            <w:cnfStyle w:val="000100000000" w:firstRow="0" w:lastRow="0" w:firstColumn="0" w:lastColumn="1" w:oddVBand="0" w:evenVBand="0" w:oddHBand="0" w:evenHBand="0" w:firstRowFirstColumn="0" w:firstRowLastColumn="0" w:lastRowFirstColumn="0" w:lastRowLastColumn="0"/>
            <w:tcW w:w="3120" w:type="dxa"/>
            <w:tcMar/>
          </w:tcPr>
          <w:p w:rsidR="0DC8806F" w:rsidP="0DC8806F" w:rsidRDefault="0DC8806F" w14:paraId="1FA42D1C" w14:textId="25049752">
            <w:pPr>
              <w:pStyle w:val="Normal"/>
              <w:rPr>
                <w:rFonts w:ascii="Times New Roman" w:hAnsi="Times New Roman" w:eastAsia="Times New Roman" w:cs="Times New Roman"/>
                <w:b w:val="1"/>
                <w:bCs w:val="1"/>
                <w:i w:val="1"/>
                <w:iCs w:val="1"/>
                <w:noProof w:val="0"/>
                <w:sz w:val="40"/>
                <w:szCs w:val="40"/>
                <w:lang w:val="en-US"/>
              </w:rPr>
            </w:pPr>
            <w:r w:rsidRPr="0DC8806F" w:rsidR="0DC8806F">
              <w:rPr>
                <w:rFonts w:ascii="Times New Roman" w:hAnsi="Times New Roman" w:eastAsia="Times New Roman" w:cs="Times New Roman"/>
                <w:b w:val="1"/>
                <w:bCs w:val="1"/>
                <w:i w:val="1"/>
                <w:iCs w:val="1"/>
                <w:noProof w:val="0"/>
                <w:sz w:val="40"/>
                <w:szCs w:val="40"/>
                <w:lang w:val="en-US"/>
              </w:rPr>
              <w:t>Weakness</w:t>
            </w:r>
          </w:p>
        </w:tc>
      </w:tr>
      <w:tr w:rsidR="0DC8806F" w:rsidTr="1A493619" w14:paraId="26544F98">
        <w:trPr>
          <w:trHeight w:val="300"/>
        </w:trPr>
        <w:tc>
          <w:tcPr>
            <w:cnfStyle w:val="001000000000" w:firstRow="0" w:lastRow="0" w:firstColumn="1" w:lastColumn="0" w:oddVBand="0" w:evenVBand="0" w:oddHBand="0" w:evenHBand="0" w:firstRowFirstColumn="0" w:firstRowLastColumn="0" w:lastRowFirstColumn="0" w:lastRowLastColumn="0"/>
            <w:tcW w:w="3165" w:type="dxa"/>
            <w:tcMar/>
          </w:tcPr>
          <w:p w:rsidR="0DC8806F" w:rsidP="0DC8806F" w:rsidRDefault="0DC8806F" w14:paraId="68C1C837" w14:textId="1254A08C">
            <w:pPr>
              <w:pStyle w:val="Normal"/>
              <w:rPr>
                <w:rFonts w:ascii="Times New Roman" w:hAnsi="Times New Roman" w:eastAsia="Times New Roman" w:cs="Times New Roman"/>
                <w:b w:val="1"/>
                <w:bCs w:val="1"/>
                <w:i w:val="1"/>
                <w:iCs w:val="1"/>
                <w:noProof w:val="0"/>
                <w:sz w:val="40"/>
                <w:szCs w:val="40"/>
                <w:lang w:val="en-US"/>
              </w:rPr>
            </w:pPr>
            <w:r w:rsidRPr="0DC8806F" w:rsidR="0DC8806F">
              <w:rPr>
                <w:rFonts w:ascii="Times New Roman" w:hAnsi="Times New Roman" w:eastAsia="Times New Roman" w:cs="Times New Roman"/>
                <w:b w:val="1"/>
                <w:bCs w:val="1"/>
                <w:i w:val="1"/>
                <w:iCs w:val="1"/>
                <w:noProof w:val="0"/>
                <w:sz w:val="40"/>
                <w:szCs w:val="40"/>
                <w:lang w:val="en-US"/>
              </w:rPr>
              <w:t>Two factor authentication</w:t>
            </w:r>
          </w:p>
        </w:tc>
        <w:tc>
          <w:tcPr>
            <w:cnfStyle w:val="000000000000" w:firstRow="0" w:lastRow="0" w:firstColumn="0" w:lastColumn="0" w:oddVBand="0" w:evenVBand="0" w:oddHBand="0" w:evenHBand="0" w:firstRowFirstColumn="0" w:firstRowLastColumn="0" w:lastRowFirstColumn="0" w:lastRowLastColumn="0"/>
            <w:tcW w:w="3075" w:type="dxa"/>
            <w:tcMar/>
          </w:tcPr>
          <w:p w:rsidR="0DC8806F" w:rsidP="0DC8806F" w:rsidRDefault="0DC8806F" w14:paraId="27D5F5A2" w14:textId="2A860C79">
            <w:pPr>
              <w:pStyle w:val="Normal"/>
              <w:rPr>
                <w:rFonts w:ascii="Times New Roman" w:hAnsi="Times New Roman" w:eastAsia="Times New Roman" w:cs="Times New Roman"/>
                <w:b w:val="1"/>
                <w:bCs w:val="1"/>
                <w:i w:val="1"/>
                <w:iCs w:val="1"/>
                <w:noProof w:val="0"/>
                <w:sz w:val="40"/>
                <w:szCs w:val="40"/>
                <w:lang w:val="en-US"/>
              </w:rPr>
            </w:pPr>
            <w:r w:rsidRPr="0DC8806F" w:rsidR="0DC8806F">
              <w:rPr>
                <w:rFonts w:ascii="Times New Roman" w:hAnsi="Times New Roman" w:eastAsia="Times New Roman" w:cs="Times New Roman"/>
                <w:b w:val="1"/>
                <w:bCs w:val="1"/>
                <w:i w:val="1"/>
                <w:iCs w:val="1"/>
                <w:noProof w:val="0"/>
                <w:sz w:val="40"/>
                <w:szCs w:val="40"/>
                <w:lang w:val="en-US"/>
              </w:rPr>
              <w:t>Increase the step for attackers to success</w:t>
            </w:r>
          </w:p>
        </w:tc>
        <w:tc>
          <w:tcPr>
            <w:cnfStyle w:val="000100000000" w:firstRow="0" w:lastRow="0" w:firstColumn="0" w:lastColumn="1" w:oddVBand="0" w:evenVBand="0" w:oddHBand="0" w:evenHBand="0" w:firstRowFirstColumn="0" w:firstRowLastColumn="0" w:lastRowFirstColumn="0" w:lastRowLastColumn="0"/>
            <w:tcW w:w="3120" w:type="dxa"/>
            <w:tcMar/>
          </w:tcPr>
          <w:p w:rsidR="0DC8806F" w:rsidP="0DC8806F" w:rsidRDefault="0DC8806F" w14:paraId="2962D1CD" w14:textId="2E2973A8">
            <w:pPr>
              <w:pStyle w:val="Normal"/>
              <w:rPr>
                <w:rFonts w:ascii="Times New Roman" w:hAnsi="Times New Roman" w:eastAsia="Times New Roman" w:cs="Times New Roman"/>
                <w:b w:val="1"/>
                <w:bCs w:val="1"/>
                <w:i w:val="1"/>
                <w:iCs w:val="1"/>
                <w:noProof w:val="0"/>
                <w:sz w:val="40"/>
                <w:szCs w:val="40"/>
                <w:lang w:val="en-US"/>
              </w:rPr>
            </w:pPr>
            <w:r w:rsidRPr="0DC8806F" w:rsidR="0DC8806F">
              <w:rPr>
                <w:rFonts w:ascii="Times New Roman" w:hAnsi="Times New Roman" w:eastAsia="Times New Roman" w:cs="Times New Roman"/>
                <w:b w:val="1"/>
                <w:bCs w:val="1"/>
                <w:i w:val="1"/>
                <w:iCs w:val="1"/>
                <w:noProof w:val="0"/>
                <w:sz w:val="40"/>
                <w:szCs w:val="40"/>
                <w:lang w:val="en-US"/>
              </w:rPr>
              <w:t xml:space="preserve">If the email is hijacked, the process cannot continue until the email </w:t>
            </w:r>
            <w:r w:rsidRPr="0DC8806F" w:rsidR="0DC8806F">
              <w:rPr>
                <w:rFonts w:ascii="Times New Roman" w:hAnsi="Times New Roman" w:eastAsia="Times New Roman" w:cs="Times New Roman"/>
                <w:b w:val="1"/>
                <w:bCs w:val="1"/>
                <w:i w:val="1"/>
                <w:iCs w:val="1"/>
                <w:noProof w:val="0"/>
                <w:sz w:val="40"/>
                <w:szCs w:val="40"/>
                <w:lang w:val="en-US"/>
              </w:rPr>
              <w:t>is  been</w:t>
            </w:r>
            <w:r w:rsidRPr="0DC8806F" w:rsidR="0DC8806F">
              <w:rPr>
                <w:rFonts w:ascii="Times New Roman" w:hAnsi="Times New Roman" w:eastAsia="Times New Roman" w:cs="Times New Roman"/>
                <w:b w:val="1"/>
                <w:bCs w:val="1"/>
                <w:i w:val="1"/>
                <w:iCs w:val="1"/>
                <w:noProof w:val="0"/>
                <w:sz w:val="40"/>
                <w:szCs w:val="40"/>
                <w:lang w:val="en-US"/>
              </w:rPr>
              <w:t xml:space="preserve"> recovery.</w:t>
            </w:r>
          </w:p>
        </w:tc>
      </w:tr>
      <w:tr w:rsidR="0DC8806F" w:rsidTr="1A493619" w14:paraId="3DF795FE">
        <w:trPr>
          <w:trHeight w:val="300"/>
        </w:trPr>
        <w:tc>
          <w:tcPr>
            <w:cnfStyle w:val="001000000000" w:firstRow="0" w:lastRow="0" w:firstColumn="1" w:lastColumn="0" w:oddVBand="0" w:evenVBand="0" w:oddHBand="0" w:evenHBand="0" w:firstRowFirstColumn="0" w:firstRowLastColumn="0" w:lastRowFirstColumn="0" w:lastRowLastColumn="0"/>
            <w:tcW w:w="3165" w:type="dxa"/>
            <w:tcMar/>
          </w:tcPr>
          <w:p w:rsidR="0DC8806F" w:rsidP="0DC8806F" w:rsidRDefault="0DC8806F" w14:paraId="7AC4D6E8" w14:textId="7EDD6328">
            <w:pPr>
              <w:pStyle w:val="Normal"/>
              <w:rPr>
                <w:rFonts w:ascii="Times New Roman" w:hAnsi="Times New Roman" w:eastAsia="Times New Roman" w:cs="Times New Roman"/>
                <w:b w:val="1"/>
                <w:bCs w:val="1"/>
                <w:i w:val="1"/>
                <w:iCs w:val="1"/>
                <w:noProof w:val="0"/>
                <w:sz w:val="40"/>
                <w:szCs w:val="40"/>
                <w:lang w:val="en-US"/>
              </w:rPr>
            </w:pPr>
            <w:r w:rsidRPr="0DC8806F" w:rsidR="0DC8806F">
              <w:rPr>
                <w:rFonts w:ascii="Times New Roman" w:hAnsi="Times New Roman" w:eastAsia="Times New Roman" w:cs="Times New Roman"/>
                <w:b w:val="1"/>
                <w:bCs w:val="1"/>
                <w:i w:val="1"/>
                <w:iCs w:val="1"/>
                <w:noProof w:val="0"/>
                <w:sz w:val="40"/>
                <w:szCs w:val="40"/>
                <w:lang w:val="en-US"/>
              </w:rPr>
              <w:t xml:space="preserve">One Time Password </w:t>
            </w:r>
          </w:p>
        </w:tc>
        <w:tc>
          <w:tcPr>
            <w:cnfStyle w:val="000000000000" w:firstRow="0" w:lastRow="0" w:firstColumn="0" w:lastColumn="0" w:oddVBand="0" w:evenVBand="0" w:oddHBand="0" w:evenHBand="0" w:firstRowFirstColumn="0" w:firstRowLastColumn="0" w:lastRowFirstColumn="0" w:lastRowLastColumn="0"/>
            <w:tcW w:w="3075" w:type="dxa"/>
            <w:tcMar/>
          </w:tcPr>
          <w:p w:rsidR="0DC8806F" w:rsidP="0DC8806F" w:rsidRDefault="0DC8806F" w14:paraId="17E8ED63" w14:textId="562789E6">
            <w:pPr>
              <w:pStyle w:val="ListParagraph"/>
              <w:numPr>
                <w:ilvl w:val="0"/>
                <w:numId w:val="2"/>
              </w:numPr>
              <w:rPr>
                <w:rFonts w:ascii="Times New Roman" w:hAnsi="Times New Roman" w:eastAsia="Times New Roman" w:cs="Times New Roman"/>
                <w:b w:val="1"/>
                <w:bCs w:val="1"/>
                <w:i w:val="1"/>
                <w:iCs w:val="1"/>
                <w:noProof w:val="0"/>
                <w:sz w:val="36"/>
                <w:szCs w:val="36"/>
                <w:lang w:val="en-US"/>
              </w:rPr>
            </w:pPr>
            <w:r w:rsidRPr="0DC8806F" w:rsidR="0DC8806F">
              <w:rPr>
                <w:rFonts w:ascii="Times New Roman" w:hAnsi="Times New Roman" w:eastAsia="Times New Roman" w:cs="Times New Roman"/>
                <w:b w:val="1"/>
                <w:bCs w:val="1"/>
                <w:i w:val="1"/>
                <w:iCs w:val="1"/>
                <w:noProof w:val="0"/>
                <w:sz w:val="36"/>
                <w:szCs w:val="36"/>
                <w:lang w:val="en-US"/>
              </w:rPr>
              <w:t xml:space="preserve">Not vulnerable to </w:t>
            </w:r>
            <w:r w:rsidRPr="0DC8806F" w:rsidR="0DC8806F">
              <w:rPr>
                <w:rFonts w:ascii="Times New Roman" w:hAnsi="Times New Roman" w:eastAsia="Times New Roman" w:cs="Times New Roman"/>
                <w:b w:val="1"/>
                <w:bCs w:val="1"/>
                <w:i w:val="1"/>
                <w:iCs w:val="1"/>
                <w:noProof w:val="0"/>
                <w:sz w:val="36"/>
                <w:szCs w:val="36"/>
                <w:lang w:val="en-US"/>
              </w:rPr>
              <w:t>replay</w:t>
            </w:r>
            <w:r w:rsidRPr="0DC8806F" w:rsidR="0DC8806F">
              <w:rPr>
                <w:rFonts w:ascii="Times New Roman" w:hAnsi="Times New Roman" w:eastAsia="Times New Roman" w:cs="Times New Roman"/>
                <w:b w:val="1"/>
                <w:bCs w:val="1"/>
                <w:i w:val="1"/>
                <w:iCs w:val="1"/>
                <w:noProof w:val="0"/>
                <w:sz w:val="36"/>
                <w:szCs w:val="36"/>
                <w:lang w:val="en-US"/>
              </w:rPr>
              <w:t xml:space="preserve"> attack.</w:t>
            </w:r>
          </w:p>
          <w:p w:rsidR="0DC8806F" w:rsidP="0DC8806F" w:rsidRDefault="0DC8806F" w14:paraId="7AF2B052" w14:textId="186B0783">
            <w:pPr>
              <w:pStyle w:val="ListParagraph"/>
              <w:numPr>
                <w:ilvl w:val="0"/>
                <w:numId w:val="2"/>
              </w:numPr>
              <w:rPr>
                <w:rFonts w:ascii="Times New Roman" w:hAnsi="Times New Roman" w:eastAsia="Times New Roman" w:cs="Times New Roman"/>
                <w:b w:val="1"/>
                <w:bCs w:val="1"/>
                <w:i w:val="1"/>
                <w:iCs w:val="1"/>
                <w:noProof w:val="0"/>
                <w:sz w:val="20"/>
                <w:szCs w:val="20"/>
                <w:lang w:val="en-US"/>
              </w:rPr>
            </w:pPr>
            <w:r w:rsidRPr="0DC8806F" w:rsidR="0DC8806F">
              <w:rPr>
                <w:rFonts w:ascii="Times New Roman" w:hAnsi="Times New Roman" w:eastAsia="Times New Roman" w:cs="Times New Roman"/>
                <w:b w:val="1"/>
                <w:bCs w:val="1"/>
                <w:i w:val="1"/>
                <w:iCs w:val="1"/>
                <w:noProof w:val="0"/>
                <w:sz w:val="20"/>
                <w:szCs w:val="20"/>
                <w:lang w:val="en-US"/>
              </w:rPr>
              <w:t>Can be time limited</w:t>
            </w:r>
          </w:p>
        </w:tc>
        <w:tc>
          <w:tcPr>
            <w:cnfStyle w:val="000100000000" w:firstRow="0" w:lastRow="0" w:firstColumn="0" w:lastColumn="1" w:oddVBand="0" w:evenVBand="0" w:oddHBand="0" w:evenHBand="0" w:firstRowFirstColumn="0" w:firstRowLastColumn="0" w:lastRowFirstColumn="0" w:lastRowLastColumn="0"/>
            <w:tcW w:w="3120" w:type="dxa"/>
            <w:tcMar/>
          </w:tcPr>
          <w:p w:rsidR="0DC8806F" w:rsidP="0DC8806F" w:rsidRDefault="0DC8806F" w14:paraId="601E156C" w14:textId="4D206C20">
            <w:pPr>
              <w:pStyle w:val="ListParagraph"/>
              <w:numPr>
                <w:ilvl w:val="0"/>
                <w:numId w:val="2"/>
              </w:numPr>
              <w:rPr>
                <w:rFonts w:ascii="Times New Roman" w:hAnsi="Times New Roman" w:eastAsia="Times New Roman" w:cs="Times New Roman"/>
                <w:i w:val="1"/>
                <w:iCs w:val="1"/>
                <w:noProof w:val="0"/>
                <w:sz w:val="40"/>
                <w:szCs w:val="40"/>
                <w:lang w:val="en-US"/>
              </w:rPr>
            </w:pPr>
            <w:r w:rsidRPr="0DC8806F" w:rsidR="0DC8806F">
              <w:rPr>
                <w:rFonts w:ascii="Times New Roman" w:hAnsi="Times New Roman" w:eastAsia="Times New Roman" w:cs="Times New Roman"/>
                <w:i w:val="1"/>
                <w:iCs w:val="1"/>
                <w:noProof w:val="0"/>
                <w:sz w:val="40"/>
                <w:szCs w:val="40"/>
                <w:lang w:val="en-US"/>
              </w:rPr>
              <w:t xml:space="preserve"> Require internet or phone connection to complete the process.</w:t>
            </w:r>
          </w:p>
          <w:p w:rsidR="0DC8806F" w:rsidP="1A493619" w:rsidRDefault="0DC8806F" w14:paraId="0199D2E0" w14:textId="29586A0C">
            <w:pPr>
              <w:pStyle w:val="ListParagraph"/>
              <w:numPr>
                <w:ilvl w:val="0"/>
                <w:numId w:val="2"/>
              </w:numPr>
              <w:rPr>
                <w:rFonts w:ascii="Times New Roman" w:hAnsi="Times New Roman" w:eastAsia="Times New Roman" w:cs="Times New Roman"/>
                <w:i w:val="1"/>
                <w:iCs w:val="1"/>
                <w:noProof w:val="0"/>
                <w:sz w:val="28"/>
                <w:szCs w:val="28"/>
                <w:lang w:val="en-US"/>
              </w:rPr>
            </w:pPr>
            <w:r w:rsidRPr="1A493619" w:rsidR="1A493619">
              <w:rPr>
                <w:rFonts w:ascii="Times New Roman" w:hAnsi="Times New Roman" w:eastAsia="Times New Roman" w:cs="Times New Roman"/>
                <w:i w:val="1"/>
                <w:iCs w:val="1"/>
                <w:noProof w:val="0"/>
                <w:sz w:val="28"/>
                <w:szCs w:val="28"/>
                <w:lang w:val="en-US"/>
              </w:rPr>
              <w:t>User will feel annoyed to wait for the message to reach if the connection is slow.</w:t>
            </w:r>
          </w:p>
          <w:p w:rsidR="0DC8806F" w:rsidP="0DC8806F" w:rsidRDefault="0DC8806F" w14:paraId="581A5DD9" w14:textId="45139F87">
            <w:pPr>
              <w:pStyle w:val="Normal"/>
              <w:ind w:left="0"/>
              <w:rPr>
                <w:rFonts w:ascii="Times New Roman" w:hAnsi="Times New Roman" w:eastAsia="Times New Roman" w:cs="Times New Roman"/>
                <w:i w:val="1"/>
                <w:iCs w:val="1"/>
                <w:noProof w:val="0"/>
                <w:sz w:val="40"/>
                <w:szCs w:val="40"/>
                <w:lang w:val="en-US"/>
              </w:rPr>
            </w:pPr>
          </w:p>
        </w:tc>
      </w:tr>
      <w:tr w:rsidR="0DC8806F" w:rsidTr="1A493619" w14:paraId="19BD7317">
        <w:trPr>
          <w:trHeight w:val="2220"/>
        </w:trPr>
        <w:tc>
          <w:tcPr>
            <w:cnfStyle w:val="001000000000" w:firstRow="0" w:lastRow="0" w:firstColumn="1" w:lastColumn="0" w:oddVBand="0" w:evenVBand="0" w:oddHBand="0" w:evenHBand="0" w:firstRowFirstColumn="0" w:firstRowLastColumn="0" w:lastRowFirstColumn="0" w:lastRowLastColumn="0"/>
            <w:tcW w:w="3165" w:type="dxa"/>
            <w:tcMar/>
          </w:tcPr>
          <w:p w:rsidR="0DC8806F" w:rsidP="1A493619" w:rsidRDefault="0DC8806F" w14:paraId="70581E97" w14:textId="408922DD">
            <w:pPr>
              <w:pStyle w:val="Normal"/>
              <w:rPr>
                <w:rFonts w:ascii="Times New Roman" w:hAnsi="Times New Roman" w:eastAsia="Times New Roman" w:cs="Times New Roman"/>
                <w:i w:val="1"/>
                <w:iCs w:val="1"/>
                <w:noProof w:val="0"/>
                <w:sz w:val="40"/>
                <w:szCs w:val="40"/>
                <w:lang w:val="en-US"/>
              </w:rPr>
            </w:pPr>
            <w:r w:rsidRPr="1A493619" w:rsidR="1A493619">
              <w:rPr>
                <w:rFonts w:ascii="Times New Roman" w:hAnsi="Times New Roman" w:eastAsia="Times New Roman" w:cs="Times New Roman"/>
                <w:i w:val="1"/>
                <w:iCs w:val="1"/>
                <w:noProof w:val="0"/>
                <w:sz w:val="40"/>
                <w:szCs w:val="40"/>
                <w:lang w:val="en-US"/>
              </w:rPr>
              <w:t>Cryptography</w:t>
            </w:r>
          </w:p>
        </w:tc>
        <w:tc>
          <w:tcPr>
            <w:cnfStyle w:val="000000000000" w:firstRow="0" w:lastRow="0" w:firstColumn="0" w:lastColumn="0" w:oddVBand="0" w:evenVBand="0" w:oddHBand="0" w:evenHBand="0" w:firstRowFirstColumn="0" w:firstRowLastColumn="0" w:lastRowFirstColumn="0" w:lastRowLastColumn="0"/>
            <w:tcW w:w="3075" w:type="dxa"/>
            <w:tcMar/>
          </w:tcPr>
          <w:p w:rsidR="0DC8806F" w:rsidP="1A493619" w:rsidRDefault="0DC8806F" w14:paraId="37D815D7" w14:textId="6A9806E9">
            <w:pPr>
              <w:pStyle w:val="ListParagraph"/>
              <w:numPr>
                <w:ilvl w:val="0"/>
                <w:numId w:val="4"/>
              </w:numPr>
              <w:ind/>
              <w:rPr>
                <w:b w:val="1"/>
                <w:bCs w:val="1"/>
                <w:i w:val="1"/>
                <w:iCs w:val="1"/>
                <w:noProof w:val="0"/>
                <w:lang w:val="en-US"/>
              </w:rPr>
            </w:pPr>
            <w:r w:rsidRPr="1A493619" w:rsidR="1A493619">
              <w:rPr>
                <w:b w:val="1"/>
                <w:bCs w:val="1"/>
                <w:i w:val="1"/>
                <w:iCs w:val="1"/>
                <w:noProof w:val="0"/>
                <w:lang w:val="en-US"/>
              </w:rPr>
              <w:t>The attackers will need time to find the decryption key</w:t>
            </w:r>
          </w:p>
        </w:tc>
        <w:tc>
          <w:tcPr>
            <w:cnfStyle w:val="000100000000" w:firstRow="0" w:lastRow="0" w:firstColumn="0" w:lastColumn="1" w:oddVBand="0" w:evenVBand="0" w:oddHBand="0" w:evenHBand="0" w:firstRowFirstColumn="0" w:firstRowLastColumn="0" w:lastRowFirstColumn="0" w:lastRowLastColumn="0"/>
            <w:tcW w:w="3120" w:type="dxa"/>
            <w:tcMar/>
          </w:tcPr>
          <w:p w:rsidR="0DC8806F" w:rsidP="1A493619" w:rsidRDefault="0DC8806F" w14:paraId="7377B217" w14:textId="242BA201">
            <w:pPr>
              <w:pStyle w:val="ListParagraph"/>
              <w:numPr>
                <w:ilvl w:val="0"/>
                <w:numId w:val="4"/>
              </w:numPr>
              <w:rPr>
                <w:rFonts w:ascii="Times New Roman" w:hAnsi="Times New Roman" w:eastAsia="Times New Roman" w:cs="Times New Roman"/>
                <w:i w:val="1"/>
                <w:iCs w:val="1"/>
                <w:noProof w:val="0"/>
                <w:sz w:val="32"/>
                <w:szCs w:val="32"/>
                <w:lang w:val="en-US"/>
              </w:rPr>
            </w:pPr>
            <w:r w:rsidRPr="1A493619" w:rsidR="1A493619">
              <w:rPr>
                <w:rFonts w:ascii="Times New Roman" w:hAnsi="Times New Roman" w:eastAsia="Times New Roman" w:cs="Times New Roman"/>
                <w:i w:val="1"/>
                <w:iCs w:val="1"/>
                <w:noProof w:val="0"/>
                <w:sz w:val="32"/>
                <w:szCs w:val="32"/>
                <w:lang w:val="en-US"/>
              </w:rPr>
              <w:t xml:space="preserve">Attackers might succeed from retrieve decryption key </w:t>
            </w:r>
          </w:p>
          <w:p w:rsidR="0DC8806F" w:rsidP="1A493619" w:rsidRDefault="0DC8806F" w14:paraId="6A754C84" w14:textId="2A960F0A">
            <w:pPr>
              <w:pStyle w:val="ListParagraph"/>
              <w:numPr>
                <w:ilvl w:val="0"/>
                <w:numId w:val="4"/>
              </w:numPr>
              <w:rPr>
                <w:rFonts w:ascii="Times New Roman" w:hAnsi="Times New Roman" w:eastAsia="Times New Roman" w:cs="Times New Roman"/>
                <w:b w:val="1"/>
                <w:bCs w:val="1"/>
                <w:i w:val="1"/>
                <w:iCs w:val="1"/>
                <w:noProof w:val="0"/>
                <w:sz w:val="36"/>
                <w:szCs w:val="36"/>
                <w:lang w:val="en-US"/>
              </w:rPr>
            </w:pPr>
            <w:r w:rsidRPr="1A493619" w:rsidR="1A493619">
              <w:rPr>
                <w:rFonts w:ascii="Times New Roman" w:hAnsi="Times New Roman" w:eastAsia="Times New Roman" w:cs="Times New Roman"/>
                <w:noProof w:val="0"/>
                <w:sz w:val="40"/>
                <w:szCs w:val="40"/>
                <w:lang w:val="en-US"/>
              </w:rPr>
              <w:t xml:space="preserve"> </w:t>
            </w:r>
            <w:r w:rsidRPr="1A493619" w:rsidR="1A493619">
              <w:rPr>
                <w:rFonts w:ascii="Times New Roman" w:hAnsi="Times New Roman" w:eastAsia="Times New Roman" w:cs="Times New Roman"/>
                <w:b w:val="1"/>
                <w:bCs w:val="1"/>
                <w:i w:val="1"/>
                <w:iCs w:val="1"/>
                <w:noProof w:val="0"/>
                <w:sz w:val="36"/>
                <w:szCs w:val="36"/>
                <w:lang w:val="en-US"/>
              </w:rPr>
              <w:t>The key can be exposed by network admin to the attackers</w:t>
            </w:r>
          </w:p>
          <w:p w:rsidR="0DC8806F" w:rsidP="1A493619" w:rsidRDefault="0DC8806F" w14:paraId="18CCF5C9" w14:textId="440BAD69">
            <w:pPr>
              <w:pStyle w:val="Normal"/>
              <w:ind w:left="0"/>
              <w:rPr>
                <w:rFonts w:ascii="Times New Roman" w:hAnsi="Times New Roman" w:eastAsia="Times New Roman" w:cs="Times New Roman"/>
                <w:b w:val="0"/>
                <w:bCs w:val="0"/>
                <w:i w:val="1"/>
                <w:iCs w:val="1"/>
                <w:noProof w:val="0"/>
                <w:sz w:val="36"/>
                <w:szCs w:val="36"/>
                <w:lang w:val="en-US"/>
              </w:rPr>
            </w:pPr>
          </w:p>
        </w:tc>
      </w:tr>
      <w:tr w:rsidR="1A493619" w:rsidTr="1A493619" w14:paraId="075C3C28">
        <w:trPr>
          <w:trHeight w:val="2220"/>
        </w:trPr>
        <w:tc>
          <w:tcPr>
            <w:cnfStyle w:val="001000000000" w:firstRow="0" w:lastRow="0" w:firstColumn="1" w:lastColumn="0" w:oddVBand="0" w:evenVBand="0" w:oddHBand="0" w:evenHBand="0" w:firstRowFirstColumn="0" w:firstRowLastColumn="0" w:lastRowFirstColumn="0" w:lastRowLastColumn="0"/>
            <w:tcW w:w="3165" w:type="dxa"/>
            <w:tcMar/>
          </w:tcPr>
          <w:p w:rsidR="1A493619" w:rsidP="1A493619" w:rsidRDefault="1A493619" w14:paraId="537DA9DA" w14:textId="1A3A7691">
            <w:pPr>
              <w:pStyle w:val="Normal"/>
              <w:rPr>
                <w:rFonts w:ascii="Times New Roman" w:hAnsi="Times New Roman" w:eastAsia="Times New Roman" w:cs="Times New Roman"/>
                <w:i w:val="1"/>
                <w:iCs w:val="1"/>
                <w:noProof w:val="0"/>
                <w:sz w:val="40"/>
                <w:szCs w:val="40"/>
                <w:lang w:val="en-US"/>
              </w:rPr>
            </w:pPr>
            <w:r w:rsidRPr="1A493619" w:rsidR="1A493619">
              <w:rPr>
                <w:rFonts w:ascii="Times New Roman" w:hAnsi="Times New Roman" w:eastAsia="Times New Roman" w:cs="Times New Roman"/>
                <w:i w:val="1"/>
                <w:iCs w:val="1"/>
                <w:noProof w:val="0"/>
                <w:sz w:val="40"/>
                <w:szCs w:val="40"/>
                <w:lang w:val="en-US"/>
              </w:rPr>
              <w:t>Hash Function</w:t>
            </w:r>
          </w:p>
        </w:tc>
        <w:tc>
          <w:tcPr>
            <w:cnfStyle w:val="000000000000" w:firstRow="0" w:lastRow="0" w:firstColumn="0" w:lastColumn="0" w:oddVBand="0" w:evenVBand="0" w:oddHBand="0" w:evenHBand="0" w:firstRowFirstColumn="0" w:firstRowLastColumn="0" w:lastRowFirstColumn="0" w:lastRowLastColumn="0"/>
            <w:tcW w:w="3075" w:type="dxa"/>
            <w:tcMar/>
          </w:tcPr>
          <w:p w:rsidR="1A493619" w:rsidP="1A493619" w:rsidRDefault="1A493619" w14:paraId="4E219CE2" w14:textId="2D315764">
            <w:pPr>
              <w:pStyle w:val="ListParagraph"/>
              <w:numPr>
                <w:ilvl w:val="0"/>
                <w:numId w:val="4"/>
              </w:numPr>
              <w:rPr>
                <w:rFonts w:ascii="Times New Roman" w:hAnsi="Times New Roman" w:eastAsia="Times New Roman" w:cs="Times New Roman"/>
                <w:b w:val="1"/>
                <w:bCs w:val="1"/>
                <w:i w:val="1"/>
                <w:iCs w:val="1"/>
                <w:noProof w:val="0"/>
                <w:sz w:val="24"/>
                <w:szCs w:val="24"/>
                <w:lang w:val="en-US"/>
              </w:rPr>
            </w:pPr>
            <w:r w:rsidRPr="1A493619" w:rsidR="1A493619">
              <w:rPr>
                <w:rFonts w:ascii="Times New Roman" w:hAnsi="Times New Roman" w:eastAsia="Times New Roman" w:cs="Times New Roman"/>
                <w:b w:val="1"/>
                <w:bCs w:val="1"/>
                <w:i w:val="1"/>
                <w:iCs w:val="1"/>
                <w:noProof w:val="0"/>
                <w:sz w:val="36"/>
                <w:szCs w:val="36"/>
                <w:lang w:val="en-US"/>
              </w:rPr>
              <w:t>The password is not reversibl</w:t>
            </w:r>
            <w:r w:rsidRPr="1A493619" w:rsidR="1A493619">
              <w:rPr>
                <w:rFonts w:ascii="Times New Roman" w:hAnsi="Times New Roman" w:eastAsia="Times New Roman" w:cs="Times New Roman"/>
                <w:b w:val="1"/>
                <w:bCs w:val="1"/>
                <w:i w:val="1"/>
                <w:iCs w:val="1"/>
                <w:noProof w:val="0"/>
                <w:sz w:val="24"/>
                <w:szCs w:val="24"/>
                <w:lang w:val="en-US"/>
              </w:rPr>
              <w:t>e</w:t>
            </w:r>
          </w:p>
          <w:p w:rsidR="1A493619" w:rsidP="1A493619" w:rsidRDefault="1A493619" w14:paraId="30911E2C" w14:textId="0C9614E4">
            <w:pPr>
              <w:pStyle w:val="ListParagraph"/>
              <w:numPr>
                <w:ilvl w:val="0"/>
                <w:numId w:val="4"/>
              </w:numPr>
              <w:rPr>
                <w:noProof w:val="0"/>
                <w:lang w:val="en-US"/>
              </w:rPr>
            </w:pPr>
            <w:r w:rsidRPr="1A493619" w:rsidR="1A493619">
              <w:rPr>
                <w:rFonts w:ascii="Times New Roman" w:hAnsi="Times New Roman" w:eastAsia="Times New Roman" w:cs="Times New Roman"/>
                <w:b w:val="1"/>
                <w:bCs w:val="1"/>
                <w:i w:val="1"/>
                <w:iCs w:val="1"/>
                <w:noProof w:val="0"/>
                <w:sz w:val="24"/>
                <w:szCs w:val="24"/>
                <w:lang w:val="en-US"/>
              </w:rPr>
              <w:t>The password</w:t>
            </w:r>
            <w:r w:rsidRPr="1A493619" w:rsidR="1A493619">
              <w:rPr>
                <w:rFonts w:ascii="Times New Roman" w:hAnsi="Times New Roman" w:eastAsia="Times New Roman" w:cs="Times New Roman"/>
                <w:b w:val="1"/>
                <w:bCs w:val="1"/>
                <w:i w:val="1"/>
                <w:iCs w:val="1"/>
                <w:noProof w:val="0"/>
                <w:sz w:val="24"/>
                <w:szCs w:val="24"/>
                <w:lang w:val="en-US"/>
              </w:rPr>
              <w:t xml:space="preserve"> with </w:t>
            </w:r>
            <w:r w:rsidRPr="1A493619" w:rsidR="1A493619">
              <w:rPr>
                <w:rFonts w:ascii="Times New Roman" w:hAnsi="Times New Roman" w:eastAsia="Times New Roman" w:cs="Times New Roman"/>
                <w:b w:val="1"/>
                <w:bCs w:val="1"/>
                <w:i w:val="1"/>
                <w:iCs w:val="1"/>
                <w:noProof w:val="0"/>
                <w:sz w:val="24"/>
                <w:szCs w:val="24"/>
                <w:lang w:val="en-US"/>
              </w:rPr>
              <w:t>the similar</w:t>
            </w:r>
            <w:r w:rsidRPr="1A493619" w:rsidR="1A493619">
              <w:rPr>
                <w:rFonts w:ascii="Times New Roman" w:hAnsi="Times New Roman" w:eastAsia="Times New Roman" w:cs="Times New Roman"/>
                <w:b w:val="1"/>
                <w:bCs w:val="1"/>
                <w:i w:val="1"/>
                <w:iCs w:val="1"/>
                <w:noProof w:val="0"/>
                <w:sz w:val="24"/>
                <w:szCs w:val="24"/>
                <w:lang w:val="en-US"/>
              </w:rPr>
              <w:t xml:space="preserve"> hashes </w:t>
            </w:r>
            <w:r w:rsidRPr="1A493619" w:rsidR="1A493619">
              <w:rPr>
                <w:rFonts w:ascii="Times New Roman" w:hAnsi="Times New Roman" w:eastAsia="Times New Roman" w:cs="Times New Roman"/>
                <w:b w:val="1"/>
                <w:bCs w:val="1"/>
                <w:i w:val="1"/>
                <w:iCs w:val="1"/>
                <w:noProof w:val="0"/>
                <w:sz w:val="24"/>
                <w:szCs w:val="24"/>
                <w:lang w:val="en-US"/>
              </w:rPr>
              <w:t>is rare</w:t>
            </w:r>
            <w:r w:rsidRPr="1A493619" w:rsidR="1A493619">
              <w:rPr>
                <w:noProof w:val="0"/>
                <w:lang w:val="en-US"/>
              </w:rPr>
              <w:t>.</w:t>
            </w:r>
          </w:p>
          <w:p w:rsidR="1A493619" w:rsidP="1A493619" w:rsidRDefault="1A493619" w14:paraId="7C397320" w14:textId="57ACC2F4">
            <w:pPr>
              <w:pStyle w:val="ListParagraph"/>
              <w:numPr>
                <w:ilvl w:val="0"/>
                <w:numId w:val="4"/>
              </w:numPr>
              <w:rPr>
                <w:rFonts w:ascii="Times New Roman" w:hAnsi="Times New Roman" w:eastAsia="Times New Roman" w:cs="Times New Roman"/>
                <w:b w:val="1"/>
                <w:bCs w:val="1"/>
                <w:i w:val="1"/>
                <w:iCs w:val="1"/>
                <w:noProof w:val="0"/>
                <w:sz w:val="28"/>
                <w:szCs w:val="28"/>
                <w:lang w:val="en-US"/>
              </w:rPr>
            </w:pPr>
            <w:r w:rsidRPr="1A493619" w:rsidR="1A493619">
              <w:rPr>
                <w:rFonts w:ascii="Times New Roman" w:hAnsi="Times New Roman" w:eastAsia="Times New Roman" w:cs="Times New Roman"/>
                <w:b w:val="1"/>
                <w:bCs w:val="1"/>
                <w:i w:val="1"/>
                <w:iCs w:val="1"/>
                <w:noProof w:val="0"/>
                <w:sz w:val="28"/>
                <w:szCs w:val="28"/>
                <w:lang w:val="en-US"/>
              </w:rPr>
              <w:t>Time exhausting to crack the password.</w:t>
            </w:r>
          </w:p>
        </w:tc>
        <w:tc>
          <w:tcPr>
            <w:cnfStyle w:val="000100000000" w:firstRow="0" w:lastRow="0" w:firstColumn="0" w:lastColumn="1" w:oddVBand="0" w:evenVBand="0" w:oddHBand="0" w:evenHBand="0" w:firstRowFirstColumn="0" w:firstRowLastColumn="0" w:lastRowFirstColumn="0" w:lastRowLastColumn="0"/>
            <w:tcW w:w="3120" w:type="dxa"/>
            <w:tcMar/>
          </w:tcPr>
          <w:p w:rsidR="1A493619" w:rsidP="1A493619" w:rsidRDefault="1A493619" w14:paraId="70A9F27B" w14:textId="7DAB965B">
            <w:pPr>
              <w:pStyle w:val="ListParagraph"/>
              <w:numPr>
                <w:ilvl w:val="0"/>
                <w:numId w:val="4"/>
              </w:numPr>
              <w:rPr>
                <w:i w:val="1"/>
                <w:iCs w:val="1"/>
                <w:noProof w:val="0"/>
                <w:sz w:val="28"/>
                <w:szCs w:val="28"/>
                <w:lang w:val="en-US"/>
              </w:rPr>
            </w:pPr>
            <w:r w:rsidRPr="1A493619" w:rsidR="1A493619">
              <w:rPr>
                <w:i w:val="1"/>
                <w:iCs w:val="1"/>
                <w:noProof w:val="0"/>
                <w:sz w:val="24"/>
                <w:szCs w:val="24"/>
                <w:lang w:val="en-US"/>
              </w:rPr>
              <w:t>Vulnerable to rainbow table attacks</w:t>
            </w:r>
          </w:p>
        </w:tc>
      </w:tr>
    </w:tbl>
    <w:p w:rsidR="1A493619" w:rsidRDefault="1A493619" w14:paraId="53E015E2" w14:textId="0520B43E"/>
    <w:p w:rsidR="0DC8806F" w:rsidP="0DC8806F" w:rsidRDefault="0DC8806F" w14:paraId="26784840" w14:textId="09182F05">
      <w:pPr>
        <w:pStyle w:val="Normal"/>
        <w:rPr>
          <w:rFonts w:ascii="Times New Roman" w:hAnsi="Times New Roman" w:eastAsia="Times New Roman" w:cs="Times New Roman"/>
          <w:b w:val="1"/>
          <w:bCs w:val="1"/>
          <w:i w:val="1"/>
          <w:iCs w:val="1"/>
          <w:noProof w:val="0"/>
          <w:color w:val="FF0000"/>
          <w:sz w:val="40"/>
          <w:szCs w:val="40"/>
          <w:u w:val="single"/>
          <w:lang w:val="en-US"/>
        </w:rPr>
      </w:pPr>
    </w:p>
    <w:sectPr>
      <w:pgSz w:w="12240" w:h="15840" w:orient="portrait"/>
      <w:pgMar w:top="1440" w:right="1440" w:bottom="1440" w:left="1440" w:header="720" w:footer="720" w:gutter="0"/>
      <w:cols w:space="720"/>
      <w:docGrid w:linePitch="360"/>
      <w:headerReference w:type="default" r:id="Ra971894563bc4c55"/>
      <w:footerReference w:type="default" r:id="R61fae9801d8446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94403F" w:rsidTr="2894403F" w14:paraId="4C8949D3">
      <w:trPr>
        <w:trHeight w:val="300"/>
      </w:trPr>
      <w:tc>
        <w:tcPr>
          <w:tcW w:w="3120" w:type="dxa"/>
          <w:tcMar/>
        </w:tcPr>
        <w:p w:rsidR="2894403F" w:rsidP="2894403F" w:rsidRDefault="2894403F" w14:paraId="080CE318" w14:textId="61D8E84A">
          <w:pPr>
            <w:pStyle w:val="Header"/>
            <w:bidi w:val="0"/>
            <w:ind w:left="-115"/>
            <w:jc w:val="left"/>
          </w:pPr>
        </w:p>
      </w:tc>
      <w:tc>
        <w:tcPr>
          <w:tcW w:w="3120" w:type="dxa"/>
          <w:tcMar/>
        </w:tcPr>
        <w:p w:rsidR="2894403F" w:rsidP="2894403F" w:rsidRDefault="2894403F" w14:paraId="5D5F8E45" w14:textId="6B2B33BE">
          <w:pPr>
            <w:pStyle w:val="Header"/>
            <w:bidi w:val="0"/>
            <w:jc w:val="center"/>
          </w:pPr>
        </w:p>
      </w:tc>
      <w:tc>
        <w:tcPr>
          <w:tcW w:w="3120" w:type="dxa"/>
          <w:tcMar/>
        </w:tcPr>
        <w:p w:rsidR="2894403F" w:rsidP="2894403F" w:rsidRDefault="2894403F" w14:paraId="7356CE63" w14:textId="0216EBB2">
          <w:pPr>
            <w:pStyle w:val="Header"/>
            <w:bidi w:val="0"/>
            <w:ind w:right="-115"/>
            <w:jc w:val="right"/>
          </w:pPr>
        </w:p>
      </w:tc>
    </w:tr>
  </w:tbl>
  <w:p w:rsidR="2894403F" w:rsidP="2894403F" w:rsidRDefault="2894403F" w14:paraId="3F5AB807" w14:textId="3E5E4680">
    <w:pPr>
      <w:pStyle w:val="Footer"/>
      <w:bidi w:val="0"/>
    </w:pPr>
  </w:p>
</w:ftr>
</file>

<file path=word/header.xml><?xml version="1.0" encoding="utf-8"?>
<w:hdr xmlns:w14="http://schemas.microsoft.com/office/word/2010/wordml" xmlns:w="http://schemas.openxmlformats.org/wordprocessingml/2006/main">
  <w:p w:rsidR="2894403F" w:rsidP="2894403F" w:rsidRDefault="2894403F" w14:paraId="14CB7E59" w14:textId="6A4E0DC8">
    <w:pPr>
      <w:pStyle w:val="Header"/>
      <w:bidi w:val="0"/>
    </w:pPr>
  </w:p>
</w:hdr>
</file>

<file path=word/intelligence2.xml><?xml version="1.0" encoding="utf-8"?>
<int2:intelligence xmlns:int2="http://schemas.microsoft.com/office/intelligence/2020/intelligence">
  <int2:observations>
    <int2:textHash int2:hashCode="g9QzRNj9q871od" int2:id="JWFy2FGb">
      <int2:state int2:type="AugLoop_Text_Critique" int2:value="Rejected"/>
    </int2:textHash>
    <int2:textHash int2:hashCode="+geMGMPzjJ03jK" int2:id="pxTVEKU2">
      <int2:state int2:type="AugLoop_Text_Critique" int2:value="Rejected"/>
    </int2:textHash>
    <int2:textHash int2:hashCode="TsqndGumez0hIS" int2:id="Qkby5Ii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8e218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3b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f02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c54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34681F"/>
    <w:rsid w:val="05217EF9"/>
    <w:rsid w:val="0CC23C86"/>
    <w:rsid w:val="0DC8806F"/>
    <w:rsid w:val="0E112E7D"/>
    <w:rsid w:val="1A493619"/>
    <w:rsid w:val="22621C0A"/>
    <w:rsid w:val="252577A0"/>
    <w:rsid w:val="2894403F"/>
    <w:rsid w:val="31A95F40"/>
    <w:rsid w:val="4D8FC007"/>
    <w:rsid w:val="631768BD"/>
    <w:rsid w:val="7234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1C0A"/>
  <w15:chartTrackingRefBased/>
  <w15:docId w15:val="{69CE0D36-A4A7-4DB2-BA70-558BBE4B35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971894563bc4c55" /><Relationship Type="http://schemas.openxmlformats.org/officeDocument/2006/relationships/footer" Target="footer.xml" Id="R61fae9801d844687" /><Relationship Type="http://schemas.openxmlformats.org/officeDocument/2006/relationships/numbering" Target="numbering.xml" Id="Rce99ccb97ade447b" /><Relationship Type="http://schemas.microsoft.com/office/2020/10/relationships/intelligence" Target="intelligence2.xml" Id="Rb53ef418dfb842bd" /><Relationship Type="http://schemas.openxmlformats.org/officeDocument/2006/relationships/image" Target="/media/image.jpg" Id="Rf40b8d481e6a4ecb" /><Relationship Type="http://schemas.openxmlformats.org/officeDocument/2006/relationships/image" Target="/media/image2.jpg" Id="Re6e1886422814491" /><Relationship Type="http://schemas.openxmlformats.org/officeDocument/2006/relationships/image" Target="/media/image.png" Id="Rb2b54213fbea493a" /><Relationship Type="http://schemas.openxmlformats.org/officeDocument/2006/relationships/image" Target="/media/image2.png" Id="R057d54a6a8da474e" /><Relationship Type="http://schemas.openxmlformats.org/officeDocument/2006/relationships/image" Target="/media/image.gif" Id="R265e15051d734abf" /><Relationship Type="http://schemas.openxmlformats.org/officeDocument/2006/relationships/image" Target="/media/image3.png" Id="R9b9abfb9af1041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2023-01-23T06:02:26.5780237Z</dcterms:created>
  <dcterms:modified xsi:type="dcterms:W3CDTF">2023-01-23T06:06:03.5696011Z</dcterms:modified>
  <dc:creator>Aaksshay Kumandan</dc:creator>
  <lastModifiedBy>Aaksshay Kumandan</lastModifiedBy>
</coreProperties>
</file>